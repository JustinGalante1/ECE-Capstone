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BCD46" w14:textId="32DFE520" w:rsidR="00294D87" w:rsidRDefault="00E3042A">
      <w:pPr>
        <w:pStyle w:val="Title"/>
        <w:jc w:val="center"/>
      </w:pPr>
      <w:proofErr w:type="spellStart"/>
      <w:r>
        <w:t>softwareEngineers</w:t>
      </w:r>
      <w:proofErr w:type="spellEnd"/>
      <w:r>
        <w:t xml:space="preserve"> — Socially Distanced Dispenser</w:t>
      </w:r>
    </w:p>
    <w:p w14:paraId="502ED776" w14:textId="77777777" w:rsidR="00294D87" w:rsidRDefault="00E75E92">
      <w:pPr>
        <w:pStyle w:val="Subtitle"/>
        <w:jc w:val="center"/>
        <w:rPr>
          <w:color w:val="000000"/>
        </w:rPr>
      </w:pPr>
      <w:r>
        <w:rPr>
          <w:color w:val="000000"/>
        </w:rPr>
        <w:t>Jake Moses, Quincy Mendelson, Jon Burkher, Justin Galante</w:t>
      </w:r>
    </w:p>
    <w:p w14:paraId="300CAC66" w14:textId="77777777" w:rsidR="00294D87" w:rsidRDefault="00294D87">
      <w:pPr>
        <w:pStyle w:val="Subtitle"/>
        <w:rPr>
          <w:color w:val="000000"/>
        </w:rPr>
      </w:pPr>
    </w:p>
    <w:p w14:paraId="713E996C" w14:textId="77777777" w:rsidR="00294D87" w:rsidRDefault="00E75E92">
      <w:pPr>
        <w:jc w:val="center"/>
      </w:pPr>
      <w:r>
        <w:t>Date of Submission</w:t>
      </w:r>
    </w:p>
    <w:p w14:paraId="0990B24F" w14:textId="77777777" w:rsidR="00294D87" w:rsidRDefault="00E75E92">
      <w:pPr>
        <w:pStyle w:val="Heading2"/>
        <w:jc w:val="center"/>
      </w:pPr>
      <w:bookmarkStart w:id="0" w:name="_gjdgxs" w:colFirst="0" w:colLast="0"/>
      <w:bookmarkEnd w:id="0"/>
      <w:r>
        <w:t>Capstone Design ECE 4440 / ECE4991</w:t>
      </w:r>
    </w:p>
    <w:p w14:paraId="0F152DBC" w14:textId="77777777" w:rsidR="00294D87" w:rsidRDefault="00294D87">
      <w:pPr>
        <w:pStyle w:val="Heading2"/>
      </w:pPr>
    </w:p>
    <w:p w14:paraId="3A883F24" w14:textId="77777777" w:rsidR="00294D87" w:rsidRDefault="00294D87">
      <w:pPr>
        <w:pStyle w:val="Heading2"/>
      </w:pPr>
    </w:p>
    <w:p w14:paraId="17EB2A9D" w14:textId="77777777" w:rsidR="00294D87" w:rsidRDefault="00294D87">
      <w:pPr>
        <w:pStyle w:val="Heading2"/>
      </w:pPr>
    </w:p>
    <w:p w14:paraId="33CE770B" w14:textId="77777777" w:rsidR="00294D87" w:rsidRDefault="00E75E92">
      <w:pPr>
        <w:pStyle w:val="Heading2"/>
      </w:pPr>
      <w:bookmarkStart w:id="1" w:name="_30j0zll" w:colFirst="0" w:colLast="0"/>
      <w:bookmarkEnd w:id="1"/>
      <w:r>
        <w:t xml:space="preserve">Signatures </w:t>
      </w:r>
    </w:p>
    <w:p w14:paraId="12B9A8B5" w14:textId="77777777" w:rsidR="00294D87" w:rsidRDefault="00294D87">
      <w:pPr>
        <w:pBdr>
          <w:bottom w:val="single" w:sz="6" w:space="1" w:color="000000"/>
        </w:pBdr>
      </w:pPr>
    </w:p>
    <w:p w14:paraId="7789D4B5" w14:textId="77777777" w:rsidR="00294D87" w:rsidRDefault="00294D87">
      <w:pPr>
        <w:pBdr>
          <w:bottom w:val="single" w:sz="6" w:space="1" w:color="000000"/>
        </w:pBdr>
      </w:pPr>
    </w:p>
    <w:p w14:paraId="7DB2235A" w14:textId="77777777" w:rsidR="00294D87" w:rsidRDefault="00294D87"/>
    <w:p w14:paraId="360340C9" w14:textId="77777777" w:rsidR="00294D87" w:rsidRDefault="00294D87">
      <w:pPr>
        <w:pBdr>
          <w:bottom w:val="single" w:sz="6" w:space="1" w:color="000000"/>
        </w:pBdr>
      </w:pPr>
    </w:p>
    <w:p w14:paraId="35D93A0F" w14:textId="77777777" w:rsidR="00294D87" w:rsidRDefault="00294D87"/>
    <w:p w14:paraId="69951F86" w14:textId="77777777" w:rsidR="00294D87" w:rsidRDefault="00294D87">
      <w:pPr>
        <w:pBdr>
          <w:bottom w:val="single" w:sz="6" w:space="1" w:color="000000"/>
        </w:pBdr>
      </w:pPr>
    </w:p>
    <w:p w14:paraId="18E73BDD" w14:textId="77777777" w:rsidR="00294D87" w:rsidRDefault="00294D87"/>
    <w:p w14:paraId="79F03B23" w14:textId="77777777" w:rsidR="00294D87" w:rsidRDefault="00294D87">
      <w:pPr>
        <w:pBdr>
          <w:bottom w:val="single" w:sz="6" w:space="1" w:color="000000"/>
        </w:pBdr>
      </w:pPr>
    </w:p>
    <w:p w14:paraId="1019B437" w14:textId="77777777" w:rsidR="00294D87" w:rsidRDefault="00294D87"/>
    <w:p w14:paraId="45235741" w14:textId="77777777" w:rsidR="00294D87" w:rsidRDefault="00294D87">
      <w:pPr>
        <w:pBdr>
          <w:bottom w:val="single" w:sz="6" w:space="1" w:color="000000"/>
        </w:pBdr>
      </w:pPr>
    </w:p>
    <w:p w14:paraId="77D73812" w14:textId="77777777" w:rsidR="00294D87" w:rsidRDefault="00294D87"/>
    <w:p w14:paraId="168EF41E" w14:textId="77777777" w:rsidR="00294D87" w:rsidRDefault="00294D87"/>
    <w:p w14:paraId="0537D3D5" w14:textId="77777777" w:rsidR="00294D87" w:rsidRDefault="00294D87"/>
    <w:p w14:paraId="49C636F2" w14:textId="77777777" w:rsidR="00294D87" w:rsidRDefault="00294D87"/>
    <w:p w14:paraId="5436ADF7" w14:textId="77777777" w:rsidR="00294D87" w:rsidRDefault="00294D87"/>
    <w:p w14:paraId="50BCC495" w14:textId="77777777" w:rsidR="00294D87" w:rsidRDefault="00E75E92">
      <w:r>
        <w:br w:type="page"/>
      </w:r>
    </w:p>
    <w:p w14:paraId="74CE5886" w14:textId="77777777" w:rsidR="00294D87" w:rsidRDefault="00E75E92">
      <w:pPr>
        <w:pStyle w:val="Heading2"/>
      </w:pPr>
      <w:bookmarkStart w:id="2" w:name="_1fob9te" w:colFirst="0" w:colLast="0"/>
      <w:bookmarkEnd w:id="2"/>
      <w:r>
        <w:lastRenderedPageBreak/>
        <w:t>Statement of work:</w:t>
      </w:r>
    </w:p>
    <w:p w14:paraId="2B270910" w14:textId="77777777" w:rsidR="00294D87" w:rsidRDefault="00294D87"/>
    <w:p w14:paraId="1393725F" w14:textId="77777777" w:rsidR="00294D87" w:rsidRDefault="00E75E92">
      <w:r>
        <w:t>In this section, each team member should provide 1 or 2 paragraphs describing their individual contributions to the project. This needs to be detailed and list several specific examples of work performed and how it fit within the context of the whole proje</w:t>
      </w:r>
      <w:r>
        <w:t>ct.</w:t>
      </w:r>
    </w:p>
    <w:p w14:paraId="1A976BE6" w14:textId="77777777" w:rsidR="00294D87" w:rsidRDefault="00294D87"/>
    <w:p w14:paraId="3E1311AC" w14:textId="77777777" w:rsidR="00294D87" w:rsidRDefault="00294D87"/>
    <w:p w14:paraId="7C99D962" w14:textId="77777777" w:rsidR="00294D87" w:rsidRDefault="00294D87"/>
    <w:p w14:paraId="35358601" w14:textId="77777777" w:rsidR="00294D87" w:rsidRDefault="00294D87"/>
    <w:p w14:paraId="6162A283" w14:textId="77777777" w:rsidR="00294D87" w:rsidRDefault="00294D87"/>
    <w:p w14:paraId="200166BD" w14:textId="77777777" w:rsidR="00294D87" w:rsidRDefault="00294D87"/>
    <w:p w14:paraId="70CF30C1" w14:textId="77777777" w:rsidR="00294D87" w:rsidRDefault="00294D87"/>
    <w:p w14:paraId="578E62FC" w14:textId="77777777" w:rsidR="00294D87" w:rsidRDefault="00294D87"/>
    <w:p w14:paraId="0C783597" w14:textId="77777777" w:rsidR="00294D87" w:rsidRDefault="00294D87"/>
    <w:p w14:paraId="7AACA5BD" w14:textId="77777777" w:rsidR="00294D87" w:rsidRDefault="00294D87"/>
    <w:p w14:paraId="4C5F333A" w14:textId="77777777" w:rsidR="00294D87" w:rsidRDefault="00294D87"/>
    <w:p w14:paraId="7B3D23BD" w14:textId="77777777" w:rsidR="00294D87" w:rsidRDefault="00294D87"/>
    <w:p w14:paraId="73910A89" w14:textId="77777777" w:rsidR="00294D87" w:rsidRDefault="00294D87"/>
    <w:p w14:paraId="1E4E13CC" w14:textId="77777777" w:rsidR="00294D87" w:rsidRDefault="00294D87"/>
    <w:p w14:paraId="345A2D7C" w14:textId="77777777" w:rsidR="00294D87" w:rsidRDefault="00294D87"/>
    <w:p w14:paraId="028FC69E" w14:textId="77777777" w:rsidR="00294D87" w:rsidRDefault="00294D87"/>
    <w:p w14:paraId="60C34355" w14:textId="77777777" w:rsidR="00294D87" w:rsidRDefault="00294D87"/>
    <w:p w14:paraId="3DFB0CF7" w14:textId="77777777" w:rsidR="00294D87" w:rsidRDefault="00294D87"/>
    <w:p w14:paraId="632D3E96" w14:textId="77777777" w:rsidR="00294D87" w:rsidRDefault="00294D87"/>
    <w:p w14:paraId="59C6FF0B" w14:textId="77777777" w:rsidR="00294D87" w:rsidRDefault="00294D87"/>
    <w:p w14:paraId="4233412E" w14:textId="77777777" w:rsidR="00294D87" w:rsidRDefault="00294D87"/>
    <w:p w14:paraId="4358690A" w14:textId="77777777" w:rsidR="00294D87" w:rsidRDefault="00E75E92">
      <w:r>
        <w:br w:type="page"/>
      </w:r>
    </w:p>
    <w:p w14:paraId="31C26A9E" w14:textId="77777777" w:rsidR="00294D87" w:rsidRDefault="00E75E92">
      <w:pPr>
        <w:pStyle w:val="Heading2"/>
      </w:pPr>
      <w:bookmarkStart w:id="3" w:name="_3znysh7" w:colFirst="0" w:colLast="0"/>
      <w:bookmarkEnd w:id="3"/>
      <w:r>
        <w:lastRenderedPageBreak/>
        <w:t>Table of Contents</w:t>
      </w:r>
    </w:p>
    <w:p w14:paraId="0A80FBE7" w14:textId="77777777" w:rsidR="00294D87" w:rsidRDefault="00E75E92">
      <w:r>
        <w:t>This should list the page of each of the major headings and subheadings below. An example is shown below.</w:t>
      </w:r>
    </w:p>
    <w:p w14:paraId="114C91DB" w14:textId="77777777" w:rsidR="00294D87" w:rsidRDefault="00E75E92">
      <w:pPr>
        <w:keepNext/>
        <w:keepLines/>
        <w:pBdr>
          <w:top w:val="nil"/>
          <w:left w:val="nil"/>
          <w:bottom w:val="nil"/>
          <w:right w:val="nil"/>
          <w:between w:val="nil"/>
        </w:pBdr>
        <w:spacing w:before="480" w:after="0" w:line="276" w:lineRule="auto"/>
        <w:rPr>
          <w:b/>
          <w:color w:val="000000"/>
          <w:sz w:val="28"/>
          <w:szCs w:val="28"/>
        </w:rPr>
      </w:pPr>
      <w:r>
        <w:rPr>
          <w:b/>
          <w:color w:val="000000"/>
          <w:sz w:val="28"/>
          <w:szCs w:val="28"/>
        </w:rPr>
        <w:t>Contents</w:t>
      </w:r>
    </w:p>
    <w:sdt>
      <w:sdtPr>
        <w:id w:val="-417176873"/>
        <w:docPartObj>
          <w:docPartGallery w:val="Table of Contents"/>
          <w:docPartUnique/>
        </w:docPartObj>
      </w:sdtPr>
      <w:sdtEndPr/>
      <w:sdtContent>
        <w:p w14:paraId="4184363B" w14:textId="77777777" w:rsidR="00294D87" w:rsidRDefault="00E75E92">
          <w:pPr>
            <w:pBdr>
              <w:top w:val="nil"/>
              <w:left w:val="nil"/>
              <w:bottom w:val="nil"/>
              <w:right w:val="nil"/>
              <w:between w:val="nil"/>
            </w:pBdr>
            <w:tabs>
              <w:tab w:val="right" w:pos="9350"/>
            </w:tabs>
            <w:spacing w:after="100"/>
            <w:ind w:left="24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Capstone Design ECE 4440 / ECE4991</w:t>
            </w:r>
            <w:r>
              <w:rPr>
                <w:color w:val="000000"/>
              </w:rPr>
              <w:tab/>
              <w:t>1</w:t>
            </w:r>
          </w:hyperlink>
        </w:p>
        <w:p w14:paraId="08214DB4" w14:textId="77777777" w:rsidR="00294D87" w:rsidRDefault="00E75E92">
          <w:pPr>
            <w:pBdr>
              <w:top w:val="nil"/>
              <w:left w:val="nil"/>
              <w:bottom w:val="nil"/>
              <w:right w:val="nil"/>
              <w:between w:val="nil"/>
            </w:pBdr>
            <w:tabs>
              <w:tab w:val="right" w:pos="9350"/>
            </w:tabs>
            <w:spacing w:after="100"/>
            <w:ind w:left="240"/>
            <w:rPr>
              <w:rFonts w:ascii="Calibri" w:eastAsia="Calibri" w:hAnsi="Calibri" w:cs="Calibri"/>
              <w:color w:val="000000"/>
              <w:sz w:val="22"/>
              <w:szCs w:val="22"/>
            </w:rPr>
          </w:pPr>
          <w:hyperlink w:anchor="_30j0zll">
            <w:r>
              <w:rPr>
                <w:color w:val="000000"/>
              </w:rPr>
              <w:t>Signatures</w:t>
            </w:r>
            <w:r>
              <w:rPr>
                <w:color w:val="000000"/>
              </w:rPr>
              <w:tab/>
              <w:t>1</w:t>
            </w:r>
          </w:hyperlink>
        </w:p>
        <w:p w14:paraId="00AEA4D2" w14:textId="77777777" w:rsidR="00294D87" w:rsidRDefault="00E75E92">
          <w:pPr>
            <w:pBdr>
              <w:top w:val="nil"/>
              <w:left w:val="nil"/>
              <w:bottom w:val="nil"/>
              <w:right w:val="nil"/>
              <w:between w:val="nil"/>
            </w:pBdr>
            <w:tabs>
              <w:tab w:val="right" w:pos="9350"/>
            </w:tabs>
            <w:spacing w:after="100"/>
            <w:ind w:left="240"/>
            <w:rPr>
              <w:rFonts w:ascii="Calibri" w:eastAsia="Calibri" w:hAnsi="Calibri" w:cs="Calibri"/>
              <w:color w:val="000000"/>
              <w:sz w:val="22"/>
              <w:szCs w:val="22"/>
            </w:rPr>
          </w:pPr>
          <w:hyperlink w:anchor="_1fob9te">
            <w:r>
              <w:rPr>
                <w:color w:val="000000"/>
              </w:rPr>
              <w:t>Statement of work:</w:t>
            </w:r>
            <w:r>
              <w:rPr>
                <w:color w:val="000000"/>
              </w:rPr>
              <w:tab/>
              <w:t>2</w:t>
            </w:r>
          </w:hyperlink>
        </w:p>
        <w:p w14:paraId="46F5C921" w14:textId="77777777" w:rsidR="00294D87" w:rsidRDefault="00E75E92">
          <w:pPr>
            <w:pBdr>
              <w:top w:val="nil"/>
              <w:left w:val="nil"/>
              <w:bottom w:val="nil"/>
              <w:right w:val="nil"/>
              <w:between w:val="nil"/>
            </w:pBdr>
            <w:tabs>
              <w:tab w:val="right" w:pos="9350"/>
            </w:tabs>
            <w:spacing w:after="100"/>
            <w:ind w:left="240"/>
            <w:rPr>
              <w:rFonts w:ascii="Calibri" w:eastAsia="Calibri" w:hAnsi="Calibri" w:cs="Calibri"/>
              <w:color w:val="000000"/>
              <w:sz w:val="22"/>
              <w:szCs w:val="22"/>
            </w:rPr>
          </w:pPr>
          <w:hyperlink w:anchor="_3znysh7">
            <w:r>
              <w:rPr>
                <w:color w:val="000000"/>
              </w:rPr>
              <w:t>Table of Contents</w:t>
            </w:r>
            <w:r>
              <w:rPr>
                <w:color w:val="000000"/>
              </w:rPr>
              <w:tab/>
              <w:t>3</w:t>
            </w:r>
          </w:hyperlink>
        </w:p>
        <w:p w14:paraId="5E31E3B5" w14:textId="77777777" w:rsidR="00294D87" w:rsidRDefault="00E75E92">
          <w:pPr>
            <w:pBdr>
              <w:top w:val="nil"/>
              <w:left w:val="nil"/>
              <w:bottom w:val="nil"/>
              <w:right w:val="nil"/>
              <w:between w:val="nil"/>
            </w:pBdr>
            <w:tabs>
              <w:tab w:val="right" w:pos="9350"/>
            </w:tabs>
            <w:spacing w:after="100"/>
            <w:ind w:left="240"/>
            <w:rPr>
              <w:rFonts w:ascii="Calibri" w:eastAsia="Calibri" w:hAnsi="Calibri" w:cs="Calibri"/>
              <w:color w:val="000000"/>
              <w:sz w:val="22"/>
              <w:szCs w:val="22"/>
            </w:rPr>
          </w:pPr>
          <w:hyperlink w:anchor="_2et92p0">
            <w:r>
              <w:rPr>
                <w:color w:val="000000"/>
              </w:rPr>
              <w:t>Table of Figures</w:t>
            </w:r>
            <w:r>
              <w:rPr>
                <w:color w:val="000000"/>
              </w:rPr>
              <w:tab/>
              <w:t>3</w:t>
            </w:r>
          </w:hyperlink>
        </w:p>
        <w:p w14:paraId="3AF99190" w14:textId="77777777" w:rsidR="00294D87" w:rsidRDefault="00E75E92">
          <w:pPr>
            <w:pBdr>
              <w:top w:val="nil"/>
              <w:left w:val="nil"/>
              <w:bottom w:val="nil"/>
              <w:right w:val="nil"/>
              <w:between w:val="nil"/>
            </w:pBdr>
            <w:tabs>
              <w:tab w:val="right" w:pos="9350"/>
            </w:tabs>
            <w:spacing w:after="100"/>
            <w:ind w:left="240"/>
            <w:rPr>
              <w:rFonts w:ascii="Calibri" w:eastAsia="Calibri" w:hAnsi="Calibri" w:cs="Calibri"/>
              <w:color w:val="000000"/>
              <w:sz w:val="22"/>
              <w:szCs w:val="22"/>
            </w:rPr>
          </w:pPr>
          <w:hyperlink w:anchor="_tyjcwt">
            <w:r>
              <w:rPr>
                <w:color w:val="000000"/>
              </w:rPr>
              <w:t>Abstract</w:t>
            </w:r>
            <w:r>
              <w:rPr>
                <w:color w:val="000000"/>
              </w:rPr>
              <w:tab/>
              <w:t>3</w:t>
            </w:r>
          </w:hyperlink>
        </w:p>
        <w:p w14:paraId="13520FFE" w14:textId="77777777" w:rsidR="00294D87" w:rsidRDefault="00E75E92">
          <w:pPr>
            <w:pBdr>
              <w:top w:val="nil"/>
              <w:left w:val="nil"/>
              <w:bottom w:val="nil"/>
              <w:right w:val="nil"/>
              <w:between w:val="nil"/>
            </w:pBdr>
            <w:tabs>
              <w:tab w:val="right" w:pos="9350"/>
            </w:tabs>
            <w:spacing w:after="100"/>
            <w:ind w:left="240"/>
            <w:rPr>
              <w:rFonts w:ascii="Calibri" w:eastAsia="Calibri" w:hAnsi="Calibri" w:cs="Calibri"/>
              <w:color w:val="000000"/>
              <w:sz w:val="22"/>
              <w:szCs w:val="22"/>
            </w:rPr>
          </w:pPr>
          <w:hyperlink w:anchor="_3dy6vkm">
            <w:r>
              <w:rPr>
                <w:color w:val="000000"/>
              </w:rPr>
              <w:t>Background</w:t>
            </w:r>
            <w:r>
              <w:rPr>
                <w:color w:val="000000"/>
              </w:rPr>
              <w:tab/>
              <w:t>3</w:t>
            </w:r>
          </w:hyperlink>
        </w:p>
        <w:p w14:paraId="4E3C2C1C" w14:textId="77777777" w:rsidR="00294D87" w:rsidRDefault="00E75E92">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1t3h5sf">
            <w:r>
              <w:rPr>
                <w:color w:val="000000"/>
              </w:rPr>
              <w:t>Design Constraints</w:t>
            </w:r>
            <w:r>
              <w:rPr>
                <w:color w:val="000000"/>
              </w:rPr>
              <w:tab/>
              <w:t>3</w:t>
            </w:r>
          </w:hyperlink>
        </w:p>
        <w:p w14:paraId="757507C8" w14:textId="77777777" w:rsidR="00294D87" w:rsidRDefault="00E75E92">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4d34og8">
            <w:r>
              <w:rPr>
                <w:color w:val="000000"/>
              </w:rPr>
              <w:t>External Standards</w:t>
            </w:r>
            <w:r>
              <w:rPr>
                <w:color w:val="000000"/>
              </w:rPr>
              <w:tab/>
              <w:t>3</w:t>
            </w:r>
          </w:hyperlink>
        </w:p>
        <w:p w14:paraId="25B88D27" w14:textId="77777777" w:rsidR="00294D87" w:rsidRDefault="00E75E92">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2s8eyo1">
            <w:r>
              <w:rPr>
                <w:color w:val="000000"/>
              </w:rPr>
              <w:t>Tools Employed</w:t>
            </w:r>
            <w:r>
              <w:rPr>
                <w:color w:val="000000"/>
              </w:rPr>
              <w:tab/>
              <w:t>3</w:t>
            </w:r>
          </w:hyperlink>
        </w:p>
        <w:p w14:paraId="340BD0A2" w14:textId="77777777" w:rsidR="00294D87" w:rsidRDefault="00E75E92">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17dp8vu">
            <w:r>
              <w:rPr>
                <w:color w:val="000000"/>
              </w:rPr>
              <w:t>Ethical, Social, and Economic Concerns</w:t>
            </w:r>
            <w:r>
              <w:rPr>
                <w:color w:val="000000"/>
              </w:rPr>
              <w:tab/>
              <w:t>3</w:t>
            </w:r>
          </w:hyperlink>
        </w:p>
        <w:p w14:paraId="444FAAEC" w14:textId="77777777" w:rsidR="00294D87" w:rsidRDefault="00E75E92">
          <w:pPr>
            <w:pBdr>
              <w:top w:val="nil"/>
              <w:left w:val="nil"/>
              <w:bottom w:val="nil"/>
              <w:right w:val="nil"/>
              <w:between w:val="nil"/>
            </w:pBdr>
            <w:tabs>
              <w:tab w:val="right" w:pos="9350"/>
            </w:tabs>
            <w:spacing w:after="100"/>
            <w:ind w:left="480"/>
            <w:rPr>
              <w:rFonts w:ascii="Calibri" w:eastAsia="Calibri" w:hAnsi="Calibri" w:cs="Calibri"/>
              <w:color w:val="000000"/>
              <w:sz w:val="22"/>
              <w:szCs w:val="22"/>
            </w:rPr>
          </w:pPr>
          <w:hyperlink w:anchor="_3rdcrjn">
            <w:r>
              <w:rPr>
                <w:color w:val="000000"/>
              </w:rPr>
              <w:t>Intellectual Property Issues</w:t>
            </w:r>
            <w:r>
              <w:rPr>
                <w:color w:val="000000"/>
              </w:rPr>
              <w:tab/>
              <w:t>3</w:t>
            </w:r>
          </w:hyperlink>
        </w:p>
        <w:p w14:paraId="3F5CF1EE" w14:textId="77777777" w:rsidR="00294D87" w:rsidRDefault="00E75E92">
          <w:pPr>
            <w:pBdr>
              <w:top w:val="nil"/>
              <w:left w:val="nil"/>
              <w:bottom w:val="nil"/>
              <w:right w:val="nil"/>
              <w:between w:val="nil"/>
            </w:pBdr>
            <w:tabs>
              <w:tab w:val="right" w:pos="9350"/>
            </w:tabs>
            <w:spacing w:after="100"/>
            <w:ind w:left="240"/>
            <w:rPr>
              <w:rFonts w:ascii="Calibri" w:eastAsia="Calibri" w:hAnsi="Calibri" w:cs="Calibri"/>
              <w:color w:val="000000"/>
              <w:sz w:val="22"/>
              <w:szCs w:val="22"/>
            </w:rPr>
          </w:pPr>
          <w:hyperlink w:anchor="_26in1rg">
            <w:r>
              <w:rPr>
                <w:color w:val="000000"/>
              </w:rPr>
              <w:t>Detailed Technical Description of Project</w:t>
            </w:r>
            <w:r>
              <w:rPr>
                <w:color w:val="000000"/>
              </w:rPr>
              <w:tab/>
              <w:t>3</w:t>
            </w:r>
          </w:hyperlink>
        </w:p>
        <w:p w14:paraId="6BBA1B43" w14:textId="77777777" w:rsidR="00294D87" w:rsidRDefault="00E75E92">
          <w:pPr>
            <w:pBdr>
              <w:top w:val="nil"/>
              <w:left w:val="nil"/>
              <w:bottom w:val="nil"/>
              <w:right w:val="nil"/>
              <w:between w:val="nil"/>
            </w:pBdr>
            <w:tabs>
              <w:tab w:val="right" w:pos="9350"/>
            </w:tabs>
            <w:spacing w:after="100"/>
            <w:ind w:left="240"/>
            <w:rPr>
              <w:rFonts w:ascii="Calibri" w:eastAsia="Calibri" w:hAnsi="Calibri" w:cs="Calibri"/>
              <w:color w:val="000000"/>
              <w:sz w:val="22"/>
              <w:szCs w:val="22"/>
            </w:rPr>
          </w:pPr>
          <w:hyperlink w:anchor="_35nkun2">
            <w:r>
              <w:rPr>
                <w:color w:val="000000"/>
              </w:rPr>
              <w:t>Project Time Line</w:t>
            </w:r>
            <w:r>
              <w:rPr>
                <w:color w:val="000000"/>
              </w:rPr>
              <w:tab/>
            </w:r>
            <w:r>
              <w:rPr>
                <w:color w:val="000000"/>
              </w:rPr>
              <w:t>3</w:t>
            </w:r>
          </w:hyperlink>
        </w:p>
        <w:p w14:paraId="5DB4D771" w14:textId="77777777" w:rsidR="00294D87" w:rsidRDefault="00E75E92">
          <w:pPr>
            <w:pBdr>
              <w:top w:val="nil"/>
              <w:left w:val="nil"/>
              <w:bottom w:val="nil"/>
              <w:right w:val="nil"/>
              <w:between w:val="nil"/>
            </w:pBdr>
            <w:tabs>
              <w:tab w:val="right" w:pos="9350"/>
            </w:tabs>
            <w:spacing w:after="100"/>
            <w:ind w:left="240"/>
            <w:rPr>
              <w:rFonts w:ascii="Calibri" w:eastAsia="Calibri" w:hAnsi="Calibri" w:cs="Calibri"/>
              <w:color w:val="000000"/>
              <w:sz w:val="22"/>
              <w:szCs w:val="22"/>
            </w:rPr>
          </w:pPr>
          <w:hyperlink w:anchor="_1ksv4uv">
            <w:r>
              <w:rPr>
                <w:color w:val="000000"/>
              </w:rPr>
              <w:t>Test Plan</w:t>
            </w:r>
            <w:r>
              <w:rPr>
                <w:color w:val="000000"/>
              </w:rPr>
              <w:tab/>
              <w:t>3</w:t>
            </w:r>
          </w:hyperlink>
        </w:p>
        <w:p w14:paraId="7DB9FEDC" w14:textId="77777777" w:rsidR="00294D87" w:rsidRDefault="00E75E92">
          <w:pPr>
            <w:pBdr>
              <w:top w:val="nil"/>
              <w:left w:val="nil"/>
              <w:bottom w:val="nil"/>
              <w:right w:val="nil"/>
              <w:between w:val="nil"/>
            </w:pBdr>
            <w:tabs>
              <w:tab w:val="right" w:pos="9350"/>
            </w:tabs>
            <w:spacing w:after="100"/>
            <w:ind w:left="240"/>
            <w:rPr>
              <w:rFonts w:ascii="Calibri" w:eastAsia="Calibri" w:hAnsi="Calibri" w:cs="Calibri"/>
              <w:color w:val="000000"/>
              <w:sz w:val="22"/>
              <w:szCs w:val="22"/>
            </w:rPr>
          </w:pPr>
          <w:hyperlink w:anchor="_44sinio">
            <w:r>
              <w:rPr>
                <w:color w:val="000000"/>
              </w:rPr>
              <w:t>Final Results</w:t>
            </w:r>
            <w:r>
              <w:rPr>
                <w:color w:val="000000"/>
              </w:rPr>
              <w:tab/>
              <w:t>3</w:t>
            </w:r>
          </w:hyperlink>
        </w:p>
        <w:p w14:paraId="637344F1" w14:textId="77777777" w:rsidR="00294D87" w:rsidRDefault="00E75E92">
          <w:pPr>
            <w:pBdr>
              <w:top w:val="nil"/>
              <w:left w:val="nil"/>
              <w:bottom w:val="nil"/>
              <w:right w:val="nil"/>
              <w:between w:val="nil"/>
            </w:pBdr>
            <w:tabs>
              <w:tab w:val="right" w:pos="9350"/>
            </w:tabs>
            <w:spacing w:after="100"/>
            <w:ind w:left="240"/>
            <w:rPr>
              <w:rFonts w:ascii="Calibri" w:eastAsia="Calibri" w:hAnsi="Calibri" w:cs="Calibri"/>
              <w:color w:val="000000"/>
              <w:sz w:val="22"/>
              <w:szCs w:val="22"/>
            </w:rPr>
          </w:pPr>
          <w:hyperlink w:anchor="_2jxsxqh">
            <w:r>
              <w:rPr>
                <w:color w:val="000000"/>
              </w:rPr>
              <w:t>Costs</w:t>
            </w:r>
            <w:r>
              <w:rPr>
                <w:color w:val="000000"/>
              </w:rPr>
              <w:tab/>
              <w:t>3</w:t>
            </w:r>
          </w:hyperlink>
        </w:p>
        <w:p w14:paraId="5828B7AD" w14:textId="77777777" w:rsidR="00294D87" w:rsidRDefault="00E75E92">
          <w:pPr>
            <w:pBdr>
              <w:top w:val="nil"/>
              <w:left w:val="nil"/>
              <w:bottom w:val="nil"/>
              <w:right w:val="nil"/>
              <w:between w:val="nil"/>
            </w:pBdr>
            <w:tabs>
              <w:tab w:val="right" w:pos="9350"/>
            </w:tabs>
            <w:spacing w:after="100"/>
            <w:ind w:left="240"/>
            <w:rPr>
              <w:rFonts w:ascii="Calibri" w:eastAsia="Calibri" w:hAnsi="Calibri" w:cs="Calibri"/>
              <w:color w:val="000000"/>
              <w:sz w:val="22"/>
              <w:szCs w:val="22"/>
            </w:rPr>
          </w:pPr>
          <w:hyperlink w:anchor="_z337ya">
            <w:r>
              <w:rPr>
                <w:color w:val="000000"/>
              </w:rPr>
              <w:t>Future Work</w:t>
            </w:r>
            <w:r>
              <w:rPr>
                <w:color w:val="000000"/>
              </w:rPr>
              <w:tab/>
              <w:t>3</w:t>
            </w:r>
          </w:hyperlink>
        </w:p>
        <w:p w14:paraId="2D1B57CB" w14:textId="77777777" w:rsidR="00294D87" w:rsidRDefault="00E75E92">
          <w:pPr>
            <w:pBdr>
              <w:top w:val="nil"/>
              <w:left w:val="nil"/>
              <w:bottom w:val="nil"/>
              <w:right w:val="nil"/>
              <w:between w:val="nil"/>
            </w:pBdr>
            <w:tabs>
              <w:tab w:val="right" w:pos="9350"/>
            </w:tabs>
            <w:spacing w:after="100"/>
            <w:ind w:left="240"/>
            <w:rPr>
              <w:rFonts w:ascii="Calibri" w:eastAsia="Calibri" w:hAnsi="Calibri" w:cs="Calibri"/>
              <w:color w:val="000000"/>
              <w:sz w:val="22"/>
              <w:szCs w:val="22"/>
            </w:rPr>
          </w:pPr>
          <w:hyperlink w:anchor="_3j2qqm3">
            <w:r>
              <w:rPr>
                <w:color w:val="000000"/>
              </w:rPr>
              <w:t>References</w:t>
            </w:r>
            <w:r>
              <w:rPr>
                <w:color w:val="000000"/>
              </w:rPr>
              <w:tab/>
              <w:t>3</w:t>
            </w:r>
          </w:hyperlink>
        </w:p>
        <w:p w14:paraId="0D03C876" w14:textId="77777777" w:rsidR="00294D87" w:rsidRDefault="00E75E92">
          <w:pPr>
            <w:pBdr>
              <w:top w:val="nil"/>
              <w:left w:val="nil"/>
              <w:bottom w:val="nil"/>
              <w:right w:val="nil"/>
              <w:between w:val="nil"/>
            </w:pBdr>
            <w:tabs>
              <w:tab w:val="right" w:pos="9350"/>
            </w:tabs>
            <w:spacing w:after="100"/>
            <w:ind w:left="240"/>
            <w:rPr>
              <w:rFonts w:ascii="Calibri" w:eastAsia="Calibri" w:hAnsi="Calibri" w:cs="Calibri"/>
              <w:color w:val="000000"/>
              <w:sz w:val="22"/>
              <w:szCs w:val="22"/>
            </w:rPr>
          </w:pPr>
          <w:hyperlink w:anchor="_1y810tw">
            <w:r>
              <w:rPr>
                <w:color w:val="000000"/>
              </w:rPr>
              <w:t>Append</w:t>
            </w:r>
            <w:r>
              <w:rPr>
                <w:color w:val="000000"/>
              </w:rPr>
              <w:t>ix</w:t>
            </w:r>
            <w:r>
              <w:rPr>
                <w:color w:val="000000"/>
              </w:rPr>
              <w:tab/>
              <w:t>3</w:t>
            </w:r>
          </w:hyperlink>
        </w:p>
        <w:p w14:paraId="652E15CE" w14:textId="77777777" w:rsidR="00294D87" w:rsidRDefault="00E75E92">
          <w:r>
            <w:fldChar w:fldCharType="end"/>
          </w:r>
        </w:p>
      </w:sdtContent>
    </w:sdt>
    <w:p w14:paraId="34076FDB" w14:textId="77777777" w:rsidR="00294D87" w:rsidRDefault="00294D87"/>
    <w:p w14:paraId="1C5AED3E" w14:textId="77777777" w:rsidR="00294D87" w:rsidRDefault="00294D87"/>
    <w:p w14:paraId="674C1E57" w14:textId="77777777" w:rsidR="00294D87" w:rsidRDefault="00294D87"/>
    <w:p w14:paraId="6E34DFFF" w14:textId="77777777" w:rsidR="00294D87" w:rsidRDefault="00294D87"/>
    <w:p w14:paraId="7D822528" w14:textId="77777777" w:rsidR="00294D87" w:rsidRDefault="00294D87"/>
    <w:p w14:paraId="04D8628D" w14:textId="77777777" w:rsidR="00294D87" w:rsidRDefault="00E75E92">
      <w:pPr>
        <w:rPr>
          <w:rFonts w:ascii="Calibri" w:eastAsia="Calibri" w:hAnsi="Calibri" w:cs="Calibri"/>
          <w:i/>
        </w:rPr>
      </w:pPr>
      <w:r>
        <w:br w:type="page"/>
      </w:r>
    </w:p>
    <w:p w14:paraId="7C4967CD" w14:textId="77777777" w:rsidR="00294D87" w:rsidRDefault="00E75E92">
      <w:pPr>
        <w:pStyle w:val="Heading2"/>
      </w:pPr>
      <w:bookmarkStart w:id="4" w:name="_2et92p0" w:colFirst="0" w:colLast="0"/>
      <w:bookmarkEnd w:id="4"/>
      <w:r>
        <w:lastRenderedPageBreak/>
        <w:t>Table of Figures</w:t>
      </w:r>
    </w:p>
    <w:p w14:paraId="27202699" w14:textId="77777777" w:rsidR="00294D87" w:rsidRDefault="00E75E92">
      <w:r>
        <w:t>(This should list the page of each figure used in your document, including the full caption.) Word has tools to help you do this very easily)</w:t>
      </w:r>
    </w:p>
    <w:sdt>
      <w:sdtPr>
        <w:id w:val="780155540"/>
        <w:docPartObj>
          <w:docPartGallery w:val="Table of Contents"/>
          <w:docPartUnique/>
        </w:docPartObj>
      </w:sdtPr>
      <w:sdtEndPr/>
      <w:sdtContent>
        <w:p w14:paraId="177590A1" w14:textId="77777777" w:rsidR="00294D87" w:rsidRDefault="00E75E92">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hyperlink w:anchor="_lnxbz9">
            <w:r>
              <w:rPr>
                <w:color w:val="000000"/>
              </w:rPr>
              <w:t>Figure 1 Basic Opamp Shelving Filter</w:t>
            </w:r>
            <w:r>
              <w:rPr>
                <w:color w:val="000000"/>
              </w:rPr>
              <w:tab/>
              <w:t>3</w:t>
            </w:r>
          </w:hyperlink>
        </w:p>
        <w:p w14:paraId="143A2A30" w14:textId="77777777" w:rsidR="00294D87" w:rsidRDefault="00E75E92">
          <w:r>
            <w:fldChar w:fldCharType="end"/>
          </w:r>
        </w:p>
      </w:sdtContent>
    </w:sdt>
    <w:p w14:paraId="167121AC" w14:textId="77777777" w:rsidR="00294D87" w:rsidRDefault="00294D87"/>
    <w:p w14:paraId="0D2579BC" w14:textId="77777777" w:rsidR="00294D87" w:rsidRDefault="00294D87"/>
    <w:p w14:paraId="71BBE840" w14:textId="77777777" w:rsidR="00294D87" w:rsidRDefault="00294D87"/>
    <w:p w14:paraId="50C9DFFA" w14:textId="77777777" w:rsidR="00294D87" w:rsidRDefault="00294D87"/>
    <w:p w14:paraId="6BA2560E" w14:textId="77777777" w:rsidR="00294D87" w:rsidRDefault="00294D87"/>
    <w:p w14:paraId="4DCC47ED" w14:textId="77777777" w:rsidR="00294D87" w:rsidRDefault="00294D87"/>
    <w:p w14:paraId="30F03E38" w14:textId="77777777" w:rsidR="00294D87" w:rsidRDefault="00294D87"/>
    <w:p w14:paraId="0B8FAC22" w14:textId="77777777" w:rsidR="00294D87" w:rsidRDefault="00294D87"/>
    <w:p w14:paraId="21CB5A43" w14:textId="77777777" w:rsidR="00294D87" w:rsidRDefault="00294D87"/>
    <w:p w14:paraId="115281E0" w14:textId="77777777" w:rsidR="00294D87" w:rsidRDefault="00294D87"/>
    <w:p w14:paraId="254D376F" w14:textId="77777777" w:rsidR="00294D87" w:rsidRDefault="00294D87"/>
    <w:p w14:paraId="1E5454A0" w14:textId="77777777" w:rsidR="00294D87" w:rsidRDefault="00294D87"/>
    <w:p w14:paraId="243F338D" w14:textId="77777777" w:rsidR="00294D87" w:rsidRDefault="00294D87"/>
    <w:p w14:paraId="27A96F42" w14:textId="77777777" w:rsidR="00294D87" w:rsidRDefault="00294D87"/>
    <w:p w14:paraId="2A1DF1F2" w14:textId="77777777" w:rsidR="00294D87" w:rsidRDefault="00294D87"/>
    <w:p w14:paraId="59D7A8E1" w14:textId="77777777" w:rsidR="00294D87" w:rsidRDefault="00294D87"/>
    <w:p w14:paraId="4176A305" w14:textId="77777777" w:rsidR="00294D87" w:rsidRDefault="00294D87"/>
    <w:p w14:paraId="7F58C424" w14:textId="77777777" w:rsidR="00294D87" w:rsidRDefault="00294D87"/>
    <w:p w14:paraId="0B69844E" w14:textId="77777777" w:rsidR="00294D87" w:rsidRDefault="00294D87"/>
    <w:p w14:paraId="6A05551D" w14:textId="77777777" w:rsidR="00294D87" w:rsidRDefault="00294D87"/>
    <w:p w14:paraId="699F1CE3" w14:textId="77777777" w:rsidR="00294D87" w:rsidRDefault="00294D87"/>
    <w:p w14:paraId="18242B20" w14:textId="77777777" w:rsidR="00294D87" w:rsidRDefault="00294D87"/>
    <w:p w14:paraId="3E972B5D" w14:textId="77777777" w:rsidR="00294D87" w:rsidRDefault="00E75E92">
      <w:r>
        <w:br w:type="page"/>
      </w:r>
    </w:p>
    <w:p w14:paraId="4867663A" w14:textId="77777777" w:rsidR="00294D87" w:rsidRDefault="00294D87"/>
    <w:p w14:paraId="41C997EF" w14:textId="5894DBEE" w:rsidR="00294D87" w:rsidRDefault="00E75E92">
      <w:bookmarkStart w:id="5" w:name="_tyjcwt" w:colFirst="0" w:colLast="0"/>
      <w:bookmarkEnd w:id="5"/>
      <w:r>
        <w:rPr>
          <w:b/>
          <w:sz w:val="28"/>
          <w:szCs w:val="28"/>
        </w:rPr>
        <w:t>Abstract</w:t>
      </w:r>
      <w:r>
        <w:t xml:space="preserve"> </w:t>
      </w:r>
    </w:p>
    <w:p w14:paraId="61C62116" w14:textId="5B86CE7D" w:rsidR="005C77B9" w:rsidRDefault="005C77B9" w:rsidP="005C77B9">
      <w:pPr>
        <w:spacing w:after="0" w:line="240" w:lineRule="auto"/>
        <w:ind w:firstLine="720"/>
      </w:pPr>
      <w:r w:rsidRPr="005C77B9">
        <w:rPr>
          <w:color w:val="000000"/>
        </w:rPr>
        <w:t>In the age of Covid-19, limiting the number of surfaces that are touched by multiple people is a key factor in slowing the spread. To help achieve this, the Socially Distanced Dispenser will serve as a contactless food dispenser, best deployed in a setting with many potential users such as a grocery store or a dining hall [1]. The dispenser will take user input from a smartphone application over a secure Bluetooth connection and automatically dispense the desired amount of food, limiting the required contact for any user to receive their food to their personal smartphone. Each module of the Socially Distanced Dispenser is self-sufficient aside from the occasional battery change and food item refill.</w:t>
      </w:r>
    </w:p>
    <w:p w14:paraId="5C45403C" w14:textId="77777777" w:rsidR="00294D87" w:rsidRDefault="00E75E92">
      <w:pPr>
        <w:pStyle w:val="Heading2"/>
      </w:pPr>
      <w:bookmarkStart w:id="6" w:name="_3dy6vkm" w:colFirst="0" w:colLast="0"/>
      <w:bookmarkEnd w:id="6"/>
      <w:r>
        <w:t xml:space="preserve">Background </w:t>
      </w:r>
    </w:p>
    <w:p w14:paraId="3DA002B1" w14:textId="6B6943F7" w:rsidR="00CE0F8A" w:rsidRPr="00CE0F8A" w:rsidRDefault="00CE0F8A" w:rsidP="00D95B1A">
      <w:pPr>
        <w:spacing w:after="0" w:line="240" w:lineRule="auto"/>
        <w:ind w:firstLine="720"/>
      </w:pPr>
      <w:r w:rsidRPr="00CE0F8A">
        <w:rPr>
          <w:color w:val="000000"/>
        </w:rPr>
        <w:t xml:space="preserve">The inspiration behind this project was to create a product that in some way addressed the current situation of the world. Grocery stores or dining halls are high-risk zones for </w:t>
      </w:r>
      <w:proofErr w:type="gramStart"/>
      <w:r w:rsidRPr="00CE0F8A">
        <w:rPr>
          <w:color w:val="000000"/>
        </w:rPr>
        <w:t>contraction .of</w:t>
      </w:r>
      <w:proofErr w:type="gramEnd"/>
      <w:r w:rsidRPr="00CE0F8A">
        <w:rPr>
          <w:color w:val="000000"/>
        </w:rPr>
        <w:t xml:space="preserve"> the virus, which poses the inconvenience of having to frequently sanitize common surfaces between customers. To ensure these common surfaces are cleaned, effort on either the customer’s end or an employee’s end has to be spent, and given the countless number of common surfaces, it is increasingly hard to guarantee that all surfaces are cleaned between each customer’s use. The Socially Distanced Dispenser addresses this issue by eliminating any need for contact in the first place, which allows for more focus and effort to be directed to other surfaces that require frequent cleaning.</w:t>
      </w:r>
    </w:p>
    <w:p w14:paraId="5151790B" w14:textId="1279F2EE" w:rsidR="00CE0F8A" w:rsidRPr="00CE0F8A" w:rsidRDefault="00CE0F8A" w:rsidP="00D95B1A">
      <w:pPr>
        <w:spacing w:after="0" w:line="240" w:lineRule="auto"/>
        <w:ind w:firstLine="720"/>
      </w:pPr>
      <w:r w:rsidRPr="00CE0F8A">
        <w:rPr>
          <w:color w:val="000000"/>
        </w:rPr>
        <w:t xml:space="preserve">The concept of contactless dispensers is not novel. Most hand sanitizer dispensers rely on infrared or photo sensors to dispense product without contact [2]. This approach, however, would not make sense in the context of our problem. Dispensers akin to the automatic hand sanitizer can only dispense a set, static amount. If the user wants more sanitizer than the set </w:t>
      </w:r>
      <w:proofErr w:type="gramStart"/>
      <w:r w:rsidRPr="00CE0F8A">
        <w:rPr>
          <w:color w:val="000000"/>
        </w:rPr>
        <w:t>amount</w:t>
      </w:r>
      <w:proofErr w:type="gramEnd"/>
      <w:r w:rsidRPr="00CE0F8A">
        <w:rPr>
          <w:color w:val="000000"/>
        </w:rPr>
        <w:t xml:space="preserve"> they would have to trigger the dispensing mechanism repeatedly. If the user wants less than the set amount, that’s simply not an option and some product would have to go to waste. For the context of the hand sanitization problem, this is fine, as most users will be content with one dispense of the set amount. Food, however, is a different issue. Many users will desire many different amounts of </w:t>
      </w:r>
      <w:proofErr w:type="gramStart"/>
      <w:r w:rsidRPr="00CE0F8A">
        <w:rPr>
          <w:color w:val="000000"/>
        </w:rPr>
        <w:t>food, and</w:t>
      </w:r>
      <w:proofErr w:type="gramEnd"/>
      <w:r w:rsidRPr="00CE0F8A">
        <w:rPr>
          <w:color w:val="000000"/>
        </w:rPr>
        <w:t xml:space="preserve"> having to repeatedly trigger the dispensing mechanism to receive the desired amount is inconvenient. And if the user wants less than the set amount, food will have to be wasted, which is not good practice.</w:t>
      </w:r>
    </w:p>
    <w:p w14:paraId="5F9A64C1" w14:textId="5993B454" w:rsidR="00CE0F8A" w:rsidRPr="00CE0F8A" w:rsidRDefault="00CE0F8A" w:rsidP="00D95B1A">
      <w:pPr>
        <w:spacing w:after="0" w:line="240" w:lineRule="auto"/>
        <w:ind w:firstLine="720"/>
      </w:pPr>
      <w:r w:rsidRPr="00CE0F8A">
        <w:rPr>
          <w:color w:val="000000"/>
        </w:rPr>
        <w:t xml:space="preserve">  Another system that could be considered similar to the Socially Distanced Dispenser is Coca Cola’s ‘Freestyle Beverage Dispenser’. Coke’s dispenser allows users to choose from a wide variety of drinks by having users scan a QR code on their smartphone, which then directs them to a web application where users can select their beverage [3]. This approach saves the user from having to download an app and from having to form a Bluetooth connection with the machine, but the overhead is far greater than what the Socially Distanced Dispenser would need. A web application is far out of scope as each module only dispenses one type of food item and the customization options are limited simply to quantity. The Freestyle Beverage Dispenser allows users to choose from hundreds of different items and customization options which necessitates serving large amounts of user-facing views and having a database. In addition to the large overhead of a web application, the price of a single module of the Freestyle Beverage Dispenser can range from $2000 to $11,500 [4]. </w:t>
      </w:r>
      <w:proofErr w:type="gramStart"/>
      <w:r w:rsidRPr="00CE0F8A">
        <w:rPr>
          <w:color w:val="000000"/>
        </w:rPr>
        <w:t>So</w:t>
      </w:r>
      <w:proofErr w:type="gramEnd"/>
      <w:r w:rsidRPr="00CE0F8A">
        <w:rPr>
          <w:color w:val="000000"/>
        </w:rPr>
        <w:t xml:space="preserve"> while having to download an app is </w:t>
      </w:r>
      <w:r w:rsidRPr="00CE0F8A">
        <w:rPr>
          <w:color w:val="000000"/>
        </w:rPr>
        <w:lastRenderedPageBreak/>
        <w:t xml:space="preserve">inconvenient for the customer, it’s a </w:t>
      </w:r>
      <w:proofErr w:type="spellStart"/>
      <w:r w:rsidRPr="00CE0F8A">
        <w:rPr>
          <w:color w:val="000000"/>
        </w:rPr>
        <w:t>one time</w:t>
      </w:r>
      <w:proofErr w:type="spellEnd"/>
      <w:r w:rsidRPr="00CE0F8A">
        <w:rPr>
          <w:color w:val="000000"/>
        </w:rPr>
        <w:t xml:space="preserve"> action. The inconvenience would be diminished with each use of the Socially Distanced Dispenser.</w:t>
      </w:r>
    </w:p>
    <w:p w14:paraId="55CDAA1F" w14:textId="543D9541" w:rsidR="00CE0F8A" w:rsidRPr="00CE0F8A" w:rsidRDefault="00CE0F8A" w:rsidP="00CE0F8A">
      <w:pPr>
        <w:spacing w:after="0" w:line="240" w:lineRule="auto"/>
      </w:pPr>
      <w:r w:rsidRPr="00CE0F8A">
        <w:rPr>
          <w:color w:val="000000"/>
        </w:rPr>
        <w:tab/>
        <w:t xml:space="preserve">The Socially Distanced Dispenser is a unique solution to the problem it addresses because it serves as a simple, cost efficient, easy to use, and appropriately scaled contactless dispenser. In addition, all of the aforementioned contactless dispensers were for liquid products whereas the Socially Distanced Dispenser serves solid products. This difference necessitates a completely different automated dispensing mechanism, which the Socially Distanced Dispenser provides.  The prototype we develop will also be portable and is essentially ready to use out of the box. Each module is </w:t>
      </w:r>
      <w:proofErr w:type="gramStart"/>
      <w:r w:rsidRPr="00CE0F8A">
        <w:rPr>
          <w:color w:val="000000"/>
        </w:rPr>
        <w:t>self-contained</w:t>
      </w:r>
      <w:proofErr w:type="gramEnd"/>
      <w:r w:rsidRPr="00CE0F8A">
        <w:rPr>
          <w:color w:val="000000"/>
        </w:rPr>
        <w:t xml:space="preserve"> and no external connections are needed. So as soon as our dispenser is powered and the desired food item is loaded, it will be ready to go, which allows for simple installation and minimal maintenance.</w:t>
      </w:r>
    </w:p>
    <w:p w14:paraId="4E04424D" w14:textId="77777777" w:rsidR="00CE0F8A" w:rsidRPr="00CE0F8A" w:rsidRDefault="00CE0F8A" w:rsidP="00CE0F8A">
      <w:pPr>
        <w:spacing w:after="0" w:line="240" w:lineRule="auto"/>
        <w:ind w:firstLine="720"/>
      </w:pPr>
      <w:r w:rsidRPr="00CE0F8A">
        <w:rPr>
          <w:color w:val="000000"/>
        </w:rPr>
        <w:t>This project draws directly from much of our past coursework. In order to dispense the food, a stepper motor will be attached to the knob of the dispenser. This motor will be controlled using a MSP430 microcontroller, incorporating knowledge gained from ECE3430: Introduction to Embedded Computing. The MSP430 will be connected to the Bluetooth module and the motor driver using a PCB, the circuit design of which will be informed by our experience in the Fundamentals of Electrical Engineering series (ECE2630, ECE2660, and ECE3750). We will also be using some signal processing and control systems techniques to allow communication between the motor and the microcontroller, conveying information such as how much to dispense or whether the dispenser is empty or jammed. The user interface also utilizes our previous classes, including Advanced Software Development and Mobile App Development (CS3240 and CS4720). These classes helped us learn to create clean and easy to use user experiences that do not discourage customers from using the product. The application will also need to establish a secure Bluetooth connection that does not jeopardize user privacy, which will require knowledge from Defense Against the Dark Arts (CS4630) and Introduction to Cybersecurity (CS3501). Finally, as 3D printing will be an aspect of our project, the experience of designing objects in CAD software from the Introduction to Engineering (ENGR 1620 and 1621) course will be useful as well.</w:t>
      </w:r>
    </w:p>
    <w:p w14:paraId="1470520D" w14:textId="77777777" w:rsidR="00CE0F8A" w:rsidRPr="00CE0F8A" w:rsidRDefault="00CE0F8A" w:rsidP="00CE0F8A">
      <w:pPr>
        <w:spacing w:after="0" w:line="240" w:lineRule="auto"/>
      </w:pPr>
    </w:p>
    <w:p w14:paraId="4FF1F46A" w14:textId="77777777" w:rsidR="00294D87" w:rsidRDefault="00E75E92">
      <w:pPr>
        <w:pStyle w:val="Heading2"/>
      </w:pPr>
      <w:r>
        <w:t>C</w:t>
      </w:r>
      <w:r>
        <w:t>onstraints</w:t>
      </w:r>
    </w:p>
    <w:p w14:paraId="29289FBB" w14:textId="77777777" w:rsidR="005C77B9" w:rsidRPr="005C77B9" w:rsidRDefault="005C77B9" w:rsidP="005C77B9">
      <w:pPr>
        <w:spacing w:after="0" w:line="240" w:lineRule="auto"/>
      </w:pPr>
      <w:bookmarkStart w:id="7" w:name="_1t3h5sf" w:colFirst="0" w:colLast="0"/>
      <w:bookmarkEnd w:id="7"/>
      <w:r w:rsidRPr="005C77B9">
        <w:rPr>
          <w:i/>
          <w:iCs/>
          <w:color w:val="000000"/>
        </w:rPr>
        <w:t>Manufacturability and Usability</w:t>
      </w:r>
    </w:p>
    <w:p w14:paraId="16848268" w14:textId="77777777" w:rsidR="005C77B9" w:rsidRPr="005C77B9" w:rsidRDefault="005C77B9" w:rsidP="005C77B9">
      <w:pPr>
        <w:spacing w:after="0" w:line="240" w:lineRule="auto"/>
      </w:pPr>
      <w:r w:rsidRPr="005C77B9">
        <w:rPr>
          <w:color w:val="000000"/>
        </w:rPr>
        <w:tab/>
        <w:t>Our dispenser will most likely use two custom-made pieces: the enclosure for the moving parts of the machine, and the piece to attach the motor to the knob of the dispenser. A prefabricated enclosure may be purchased if one of an appropriate size and shape can be found. Otherwise, the enclosure will be made using plastic or wood, and will require some simple machining, such as use of a water jet or laser cutter. The motor attachment will be 3D printed, and will likely be a small and simple design, making it fast to print and cheap to produce.</w:t>
      </w:r>
    </w:p>
    <w:p w14:paraId="748B8F78" w14:textId="77777777" w:rsidR="005C77B9" w:rsidRPr="005C77B9" w:rsidRDefault="005C77B9" w:rsidP="005C77B9">
      <w:pPr>
        <w:spacing w:after="0" w:line="240" w:lineRule="auto"/>
      </w:pPr>
      <w:r w:rsidRPr="005C77B9">
        <w:rPr>
          <w:color w:val="000000"/>
        </w:rPr>
        <w:tab/>
        <w:t>The rest of our parts, including the dispenser itself, will be purchased off-the-shelf from various vendors, but primarily Digikey. The chips and other components that will be included in the PCB and large enough to solder easily, making the electronic components simple to manufacture.</w:t>
      </w:r>
    </w:p>
    <w:p w14:paraId="290BD792" w14:textId="77777777" w:rsidR="005C77B9" w:rsidRPr="005C77B9" w:rsidRDefault="005C77B9" w:rsidP="005C77B9">
      <w:pPr>
        <w:spacing w:after="0" w:line="240" w:lineRule="auto"/>
      </w:pPr>
      <w:r w:rsidRPr="005C77B9">
        <w:rPr>
          <w:color w:val="000000"/>
        </w:rPr>
        <w:tab/>
        <w:t xml:space="preserve">Another aspect we must consider is how easy it is for a consumer to interact with our product. If it is difficult or time consuming for a user to connect to the dispenser, then the user will most likely choose not to do so and collect food elsewhere. We must keep this in mind as we design the mobile application to ensure the user can connect swiftly and without problems. On </w:t>
      </w:r>
      <w:r w:rsidRPr="005C77B9">
        <w:rPr>
          <w:color w:val="000000"/>
        </w:rPr>
        <w:lastRenderedPageBreak/>
        <w:t>this topic, the application must be simple and intuitive enough to take roughly as much time as the user manually turning the knob. We must also take into consideration any complications the dispenser could have and how they should be dealt with. Problems such as mechanical or electrical failure, dispenser jams, and parts becoming dirty must all be carefully considered.</w:t>
      </w:r>
    </w:p>
    <w:p w14:paraId="4659C1F2" w14:textId="77777777" w:rsidR="005C77B9" w:rsidRPr="005C77B9" w:rsidRDefault="005C77B9" w:rsidP="005C77B9">
      <w:pPr>
        <w:spacing w:after="0" w:line="240" w:lineRule="auto"/>
      </w:pPr>
    </w:p>
    <w:p w14:paraId="7C724CCF" w14:textId="77777777" w:rsidR="005C77B9" w:rsidRPr="005C77B9" w:rsidRDefault="005C77B9" w:rsidP="005C77B9">
      <w:pPr>
        <w:spacing w:after="0" w:line="240" w:lineRule="auto"/>
      </w:pPr>
      <w:r w:rsidRPr="005C77B9">
        <w:rPr>
          <w:i/>
          <w:iCs/>
          <w:color w:val="000000"/>
        </w:rPr>
        <w:t>Part Availability</w:t>
      </w:r>
    </w:p>
    <w:p w14:paraId="47F9909E" w14:textId="77777777" w:rsidR="005C77B9" w:rsidRPr="005C77B9" w:rsidRDefault="005C77B9" w:rsidP="005C77B9">
      <w:pPr>
        <w:spacing w:after="0" w:line="240" w:lineRule="auto"/>
      </w:pPr>
      <w:r w:rsidRPr="005C77B9">
        <w:rPr>
          <w:color w:val="000000"/>
        </w:rPr>
        <w:tab/>
        <w:t xml:space="preserve">All parts that must be ordered from Digikey have been </w:t>
      </w:r>
      <w:proofErr w:type="gramStart"/>
      <w:r w:rsidRPr="005C77B9">
        <w:rPr>
          <w:color w:val="000000"/>
        </w:rPr>
        <w:t>checked, and</w:t>
      </w:r>
      <w:proofErr w:type="gramEnd"/>
      <w:r w:rsidRPr="005C77B9">
        <w:rPr>
          <w:color w:val="000000"/>
        </w:rPr>
        <w:t xml:space="preserve"> have large quantities in stock.  Other board components, such as resistors and capacitors, can be taken from our lab kits from the Fundamentals of Electrical Engineering series. The physical dispensers we are using are in no shortage of stock and can easily be found at various retailers. Our main concern is that our ability to manufacture custom parts will be limited due to COVID-19 restrictions.</w:t>
      </w:r>
    </w:p>
    <w:p w14:paraId="4C2DDB22" w14:textId="77777777" w:rsidR="005C77B9" w:rsidRPr="005C77B9" w:rsidRDefault="005C77B9" w:rsidP="005C77B9">
      <w:pPr>
        <w:spacing w:after="0" w:line="240" w:lineRule="auto"/>
      </w:pPr>
    </w:p>
    <w:p w14:paraId="163C8A1C" w14:textId="77777777" w:rsidR="005C77B9" w:rsidRPr="005C77B9" w:rsidRDefault="005C77B9" w:rsidP="005C77B9">
      <w:pPr>
        <w:spacing w:after="0" w:line="240" w:lineRule="auto"/>
      </w:pPr>
      <w:r w:rsidRPr="005C77B9">
        <w:rPr>
          <w:i/>
          <w:iCs/>
          <w:color w:val="000000"/>
        </w:rPr>
        <w:t>Economic Constraints</w:t>
      </w:r>
    </w:p>
    <w:p w14:paraId="2B8B1716" w14:textId="4E70B0DB" w:rsidR="005C77B9" w:rsidRPr="005C77B9" w:rsidRDefault="005C77B9" w:rsidP="005C77B9">
      <w:pPr>
        <w:spacing w:after="0" w:line="240" w:lineRule="auto"/>
        <w:ind w:firstLine="720"/>
      </w:pPr>
      <w:r w:rsidRPr="005C77B9">
        <w:rPr>
          <w:color w:val="000000"/>
        </w:rPr>
        <w:t>The main economic constraint in this project is that our budget is limited to $500 dollars. That means we must be careful in our spending so we can efficiently acquire needed quality parts and don’t overspend on areas in which cost can be reduced. To do this, we start with the major expenses first. We estimate the cost of our PCBs to be around $200. This accounts for the ordering of three boards, each of which will cost approximately $33, plus an additional $25 per board for shipping. Another expense is 3D Printing the parts needed to turn the rotary valve, which comes out to ~$60. Ordering the dispenser model should take about $40. The components needed for the board to function, which includes the MSP 430, the Bluetooth module, and the motor driver, comes out to $30, while the stepper motor can be acquired for $20. In total, acquisition of parts comes out to around $360, which leaves plenty of room for unexpected expenses, as well as space for expansion on the project. Since our project’s end users are customers, we want to ensure our product is easily affordable for our target market (grocery stores, dining halls, etc.) to achieve wider availability. Since the cost for one Socially Distanced Dispenser module is of around $140 and these places generally have sizable budgets, there shouldn’t be any major economic constraints.</w:t>
      </w:r>
      <w:r w:rsidRPr="005C77B9">
        <w:rPr>
          <w:color w:val="000000"/>
        </w:rPr>
        <w:br/>
      </w:r>
    </w:p>
    <w:p w14:paraId="12016257" w14:textId="77777777" w:rsidR="005C77B9" w:rsidRPr="005C77B9" w:rsidRDefault="005C77B9" w:rsidP="005C77B9">
      <w:pPr>
        <w:spacing w:after="0" w:line="240" w:lineRule="auto"/>
      </w:pPr>
      <w:r w:rsidRPr="005C77B9">
        <w:rPr>
          <w:i/>
          <w:iCs/>
          <w:color w:val="000000"/>
        </w:rPr>
        <w:t>Environmental Impact</w:t>
      </w:r>
    </w:p>
    <w:p w14:paraId="5A2651AF" w14:textId="77777777" w:rsidR="005C77B9" w:rsidRPr="005C77B9" w:rsidRDefault="005C77B9" w:rsidP="005C77B9">
      <w:pPr>
        <w:spacing w:after="0" w:line="240" w:lineRule="auto"/>
      </w:pPr>
      <w:r w:rsidRPr="005C77B9">
        <w:rPr>
          <w:color w:val="000000"/>
        </w:rPr>
        <w:tab/>
        <w:t xml:space="preserve">The day-to-day use of the Socially Distanced Dispenser will not have much of an environmental impact, besides perhaps saving resources spent on sanitization materials. The main environmental concern is during the manufacturing and the </w:t>
      </w:r>
      <w:proofErr w:type="gramStart"/>
      <w:r w:rsidRPr="005C77B9">
        <w:rPr>
          <w:color w:val="000000"/>
        </w:rPr>
        <w:t>end of life</w:t>
      </w:r>
      <w:proofErr w:type="gramEnd"/>
      <w:r w:rsidRPr="005C77B9">
        <w:rPr>
          <w:color w:val="000000"/>
        </w:rPr>
        <w:t xml:space="preserve"> phases. The Socially Distanced Dispenser consists of a fair amount of plastic, which poses concerns for when it’s time to dispose of the dispenser [11]. The batteries used to power the dispenser will contain toxic materials and will need to be changed out as use of the dispenser persists [12]. </w:t>
      </w:r>
      <w:proofErr w:type="gramStart"/>
      <w:r w:rsidRPr="005C77B9">
        <w:rPr>
          <w:color w:val="000000"/>
        </w:rPr>
        <w:t>In regards to</w:t>
      </w:r>
      <w:proofErr w:type="gramEnd"/>
      <w:r w:rsidRPr="005C77B9">
        <w:rPr>
          <w:color w:val="000000"/>
        </w:rPr>
        <w:t xml:space="preserve"> the electronic components such as the Printed Circuit Board, there are standards for responsibly recycling and reusing electronic waste that certified electronic recyclers must follow [13]. To minimize the environmental footprint of the dispenser, we will encourage owners to utilize a certified electronic recycler at the end of the dispenser’s life.</w:t>
      </w:r>
    </w:p>
    <w:p w14:paraId="0B189B9E" w14:textId="77777777" w:rsidR="005C77B9" w:rsidRPr="005C77B9" w:rsidRDefault="005C77B9" w:rsidP="005C77B9">
      <w:pPr>
        <w:spacing w:after="0" w:line="240" w:lineRule="auto"/>
      </w:pPr>
    </w:p>
    <w:p w14:paraId="4A16A53C" w14:textId="77777777" w:rsidR="005C77B9" w:rsidRPr="005C77B9" w:rsidRDefault="005C77B9" w:rsidP="005C77B9">
      <w:pPr>
        <w:spacing w:after="0" w:line="240" w:lineRule="auto"/>
      </w:pPr>
      <w:r w:rsidRPr="005C77B9">
        <w:rPr>
          <w:i/>
          <w:iCs/>
          <w:color w:val="000000"/>
        </w:rPr>
        <w:t>Sustainability</w:t>
      </w:r>
    </w:p>
    <w:p w14:paraId="61CDC869" w14:textId="77777777" w:rsidR="005C77B9" w:rsidRPr="005C77B9" w:rsidRDefault="005C77B9" w:rsidP="005C77B9">
      <w:pPr>
        <w:spacing w:after="0" w:line="240" w:lineRule="auto"/>
      </w:pPr>
      <w:r w:rsidRPr="005C77B9">
        <w:rPr>
          <w:color w:val="000000"/>
        </w:rPr>
        <w:tab/>
        <w:t xml:space="preserve">The only maintenance required to ensure smooth, sustained operation is battery replacement and occasional cleaning of the dispenser to adhere to FDA cleanliness requirements. The lifespan of the Socially Distanced Dispenser is limited to the battery and cleaning material supply of the owner, but this should be of little concern to established grocery stores or dining </w:t>
      </w:r>
      <w:r w:rsidRPr="005C77B9">
        <w:rPr>
          <w:color w:val="000000"/>
        </w:rPr>
        <w:lastRenderedPageBreak/>
        <w:t xml:space="preserve">halls. A possible improvement to the project would be to perhaps connect multiple dispensers and motors to one controller and allow users to select from the options as opposed to having an individual PCB for each dispenser. In the event of degradation of the dispenser, all parts should be easily replaceable and reproducible as mentioned in the </w:t>
      </w:r>
      <w:r w:rsidRPr="005C77B9">
        <w:rPr>
          <w:i/>
          <w:iCs/>
          <w:color w:val="000000"/>
        </w:rPr>
        <w:t xml:space="preserve">Manufacturability and Usability </w:t>
      </w:r>
      <w:r w:rsidRPr="005C77B9">
        <w:rPr>
          <w:color w:val="000000"/>
        </w:rPr>
        <w:t>section. </w:t>
      </w:r>
    </w:p>
    <w:p w14:paraId="2E8E4747" w14:textId="77777777" w:rsidR="005C77B9" w:rsidRPr="005C77B9" w:rsidRDefault="005C77B9" w:rsidP="005C77B9">
      <w:pPr>
        <w:spacing w:after="0" w:line="240" w:lineRule="auto"/>
      </w:pPr>
    </w:p>
    <w:p w14:paraId="23512E2F" w14:textId="77777777" w:rsidR="005C77B9" w:rsidRPr="005C77B9" w:rsidRDefault="005C77B9" w:rsidP="005C77B9">
      <w:pPr>
        <w:spacing w:after="0" w:line="240" w:lineRule="auto"/>
      </w:pPr>
      <w:r w:rsidRPr="005C77B9">
        <w:rPr>
          <w:i/>
          <w:iCs/>
          <w:color w:val="000000"/>
        </w:rPr>
        <w:t>Health and Safety</w:t>
      </w:r>
    </w:p>
    <w:p w14:paraId="7C658E2C" w14:textId="77777777" w:rsidR="005C77B9" w:rsidRPr="005C77B9" w:rsidRDefault="005C77B9" w:rsidP="005C77B9">
      <w:pPr>
        <w:spacing w:after="0" w:line="240" w:lineRule="auto"/>
      </w:pPr>
      <w:r w:rsidRPr="005C77B9">
        <w:rPr>
          <w:i/>
          <w:iCs/>
          <w:color w:val="000000"/>
        </w:rPr>
        <w:tab/>
      </w:r>
      <w:r w:rsidRPr="005C77B9">
        <w:rPr>
          <w:color w:val="000000"/>
        </w:rPr>
        <w:t>The Socially Distanced Dispenser qualifies as a vending machine as defined by the Food and Drug Administration in its 2017 FDA Food Code. According to these guidelines, we must provide tight-fitting covers to protect the food in the container from customer tampering. Our dispenser is designed to hold shelf-stable, dry food such as rice or cereal, and is therefore exempt from many of the guidelines defined by the FDA for temperature-controlled vending machines. We must also, however, provide information about the cleaning procedures required for our device. Per FDA regulations for bulk food available for customer self-dispensing, we will also provide a place on our dispenser to display a label containing the name, ingredient list, and nutrition information of the food item contained in the dispenser [14]. </w:t>
      </w:r>
    </w:p>
    <w:p w14:paraId="5F0C2AAA" w14:textId="77777777" w:rsidR="005C77B9" w:rsidRPr="005C77B9" w:rsidRDefault="005C77B9" w:rsidP="005C77B9">
      <w:pPr>
        <w:spacing w:after="0" w:line="240" w:lineRule="auto"/>
      </w:pPr>
      <w:r w:rsidRPr="005C77B9">
        <w:rPr>
          <w:color w:val="000000"/>
        </w:rPr>
        <w:tab/>
        <w:t xml:space="preserve">Our project also involves moving parts, namely the stepper motor used to actuate the dispensing mechanism, which poses the concern of a user potentially injuring themselves. This is discussed further in the </w:t>
      </w:r>
      <w:r w:rsidRPr="005C77B9">
        <w:rPr>
          <w:b/>
          <w:bCs/>
          <w:i/>
          <w:iCs/>
          <w:color w:val="000000"/>
        </w:rPr>
        <w:t>Standards</w:t>
      </w:r>
      <w:r w:rsidRPr="005C77B9">
        <w:rPr>
          <w:color w:val="000000"/>
        </w:rPr>
        <w:t xml:space="preserve"> section of the proposal.</w:t>
      </w:r>
    </w:p>
    <w:p w14:paraId="70CD9F2F" w14:textId="77777777" w:rsidR="005C77B9" w:rsidRPr="005C77B9" w:rsidRDefault="005C77B9" w:rsidP="005C77B9">
      <w:pPr>
        <w:spacing w:after="0" w:line="240" w:lineRule="auto"/>
      </w:pPr>
    </w:p>
    <w:p w14:paraId="1B60CFB4" w14:textId="77777777" w:rsidR="005C77B9" w:rsidRPr="005C77B9" w:rsidRDefault="005C77B9" w:rsidP="005C77B9">
      <w:pPr>
        <w:spacing w:after="0" w:line="240" w:lineRule="auto"/>
      </w:pPr>
      <w:r w:rsidRPr="005C77B9">
        <w:rPr>
          <w:i/>
          <w:iCs/>
          <w:color w:val="000000"/>
        </w:rPr>
        <w:t>Ethical Considerations</w:t>
      </w:r>
    </w:p>
    <w:p w14:paraId="6C0CE928" w14:textId="77777777" w:rsidR="005C77B9" w:rsidRPr="005C77B9" w:rsidRDefault="005C77B9" w:rsidP="005C77B9">
      <w:pPr>
        <w:spacing w:after="0" w:line="240" w:lineRule="auto"/>
      </w:pPr>
      <w:r w:rsidRPr="005C77B9">
        <w:rPr>
          <w:color w:val="000000"/>
        </w:rPr>
        <w:tab/>
        <w:t xml:space="preserve">As far as normal operation of the dispenser goes, the only ethical concern would perhaps be that the dispenser is only accessible to users with smartphones. In this day and age, however, essentially all smartphones have Bluetooth capability, and in 2019, 81 percent of adult Americans owned a smartphone and 96 percent owned cellphones in general [15]. </w:t>
      </w:r>
      <w:proofErr w:type="gramStart"/>
      <w:r w:rsidRPr="005C77B9">
        <w:rPr>
          <w:color w:val="000000"/>
        </w:rPr>
        <w:t>So</w:t>
      </w:r>
      <w:proofErr w:type="gramEnd"/>
      <w:r w:rsidRPr="005C77B9">
        <w:rPr>
          <w:color w:val="000000"/>
        </w:rPr>
        <w:t xml:space="preserve"> the ethical constraint on the usage of our project is relatively insignificant as an overwhelming majority of all potential users have the ability to operate the dispenser. A potentially more tangible opportunity for ethical concerns to arise would be when the user establishes a Bluetooth connection. To ensure that no malicious third party can invade users’ privacy, extra care will be taken when forming the connection and when transmitting data to and from the dispenser. All Bluetooth standards will be followed to achieve this.</w:t>
      </w:r>
    </w:p>
    <w:p w14:paraId="46598949" w14:textId="77777777" w:rsidR="005C77B9" w:rsidRPr="005C77B9" w:rsidRDefault="005C77B9" w:rsidP="005C77B9">
      <w:pPr>
        <w:spacing w:after="0" w:line="240" w:lineRule="auto"/>
      </w:pPr>
    </w:p>
    <w:p w14:paraId="67DC8974" w14:textId="77777777" w:rsidR="00294D87" w:rsidRDefault="00294D87"/>
    <w:p w14:paraId="12920494" w14:textId="77777777" w:rsidR="00294D87" w:rsidRDefault="00294D87"/>
    <w:p w14:paraId="06C668A7" w14:textId="77777777" w:rsidR="00294D87" w:rsidRDefault="00E75E92">
      <w:pPr>
        <w:pStyle w:val="Heading3"/>
      </w:pPr>
      <w:bookmarkStart w:id="8" w:name="_3rdcrjn" w:colFirst="0" w:colLast="0"/>
      <w:bookmarkEnd w:id="8"/>
      <w:r>
        <w:t>Intellectual Property Issues</w:t>
      </w:r>
    </w:p>
    <w:p w14:paraId="04A97BB4" w14:textId="77777777" w:rsidR="00294D87" w:rsidRDefault="00E75E92">
      <w:r>
        <w:t xml:space="preserve">In this section you should discuss the patentability of your project. You should include references to 3 US patents whose claims encompass material similar to your project and </w:t>
      </w:r>
      <w:proofErr w:type="gramStart"/>
      <w:r>
        <w:t>explain  why</w:t>
      </w:r>
      <w:proofErr w:type="gramEnd"/>
      <w:r>
        <w:t xml:space="preserve"> (or why not!) you feel your project m</w:t>
      </w:r>
      <w:r>
        <w:t xml:space="preserve">ight be patentable in light of those claims. Your project does not have to be patentable, but you need to explain </w:t>
      </w:r>
      <w:proofErr w:type="gramStart"/>
      <w:r>
        <w:t>why ,</w:t>
      </w:r>
      <w:proofErr w:type="gramEnd"/>
      <w:r>
        <w:t xml:space="preserve"> or why not. You should list specific claims in the patents and explain of the are dependent or independent claims.</w:t>
      </w:r>
    </w:p>
    <w:p w14:paraId="74FB623B" w14:textId="77777777" w:rsidR="00294D87" w:rsidRDefault="00E75E92">
      <w:pPr>
        <w:pStyle w:val="Heading2"/>
      </w:pPr>
      <w:bookmarkStart w:id="9" w:name="_26in1rg" w:colFirst="0" w:colLast="0"/>
      <w:bookmarkEnd w:id="9"/>
      <w:r>
        <w:lastRenderedPageBreak/>
        <w:t>Detailed Technical De</w:t>
      </w:r>
      <w:r>
        <w:t>scription of Project</w:t>
      </w:r>
    </w:p>
    <w:p w14:paraId="6AF47A53" w14:textId="77777777" w:rsidR="00294D87" w:rsidRDefault="00E75E92">
      <w:r>
        <w:t xml:space="preserve">This should a </w:t>
      </w:r>
      <w:r>
        <w:rPr>
          <w:u w:val="single"/>
        </w:rPr>
        <w:t>very</w:t>
      </w:r>
      <w:r>
        <w:t xml:space="preserve"> detailed section. It should include the points. (Not bulleted in your report!) It should explain in sufficient detail that would allow a 4</w:t>
      </w:r>
      <w:r>
        <w:rPr>
          <w:vertAlign w:val="superscript"/>
        </w:rPr>
        <w:t>th</w:t>
      </w:r>
      <w:r>
        <w:t xml:space="preserve"> year undergrad to exactly duplicate your results at the beginning of their </w:t>
      </w:r>
      <w:r>
        <w:t>fall semester.</w:t>
      </w:r>
    </w:p>
    <w:p w14:paraId="4005BCF6" w14:textId="77777777" w:rsidR="00294D87" w:rsidRDefault="00E75E92">
      <w:pPr>
        <w:numPr>
          <w:ilvl w:val="0"/>
          <w:numId w:val="2"/>
        </w:numPr>
        <w:pBdr>
          <w:top w:val="nil"/>
          <w:left w:val="nil"/>
          <w:bottom w:val="nil"/>
          <w:right w:val="nil"/>
          <w:between w:val="nil"/>
        </w:pBdr>
        <w:spacing w:after="0"/>
      </w:pPr>
      <w:r>
        <w:rPr>
          <w:color w:val="000000"/>
        </w:rPr>
        <w:t xml:space="preserve">What it is </w:t>
      </w:r>
    </w:p>
    <w:p w14:paraId="372EF81E" w14:textId="77777777" w:rsidR="00294D87" w:rsidRDefault="00E75E92">
      <w:pPr>
        <w:numPr>
          <w:ilvl w:val="0"/>
          <w:numId w:val="2"/>
        </w:numPr>
        <w:pBdr>
          <w:top w:val="nil"/>
          <w:left w:val="nil"/>
          <w:bottom w:val="nil"/>
          <w:right w:val="nil"/>
          <w:between w:val="nil"/>
        </w:pBdr>
        <w:spacing w:after="0"/>
      </w:pPr>
      <w:r>
        <w:rPr>
          <w:color w:val="000000"/>
        </w:rPr>
        <w:t>How it works</w:t>
      </w:r>
    </w:p>
    <w:p w14:paraId="1FF16D11" w14:textId="77777777" w:rsidR="00294D87" w:rsidRDefault="00E75E92">
      <w:pPr>
        <w:numPr>
          <w:ilvl w:val="0"/>
          <w:numId w:val="2"/>
        </w:numPr>
        <w:pBdr>
          <w:top w:val="nil"/>
          <w:left w:val="nil"/>
          <w:bottom w:val="nil"/>
          <w:right w:val="nil"/>
          <w:between w:val="nil"/>
        </w:pBdr>
        <w:spacing w:after="0"/>
      </w:pPr>
      <w:r>
        <w:rPr>
          <w:color w:val="000000"/>
        </w:rPr>
        <w:t>Components used – All should be referenced![2]</w:t>
      </w:r>
    </w:p>
    <w:p w14:paraId="0BF1FAAC" w14:textId="77777777" w:rsidR="00294D87" w:rsidRDefault="00E75E92">
      <w:pPr>
        <w:numPr>
          <w:ilvl w:val="0"/>
          <w:numId w:val="2"/>
        </w:numPr>
        <w:pBdr>
          <w:top w:val="nil"/>
          <w:left w:val="nil"/>
          <w:bottom w:val="nil"/>
          <w:right w:val="nil"/>
          <w:between w:val="nil"/>
        </w:pBdr>
        <w:spacing w:after="0"/>
      </w:pPr>
      <w:r>
        <w:rPr>
          <w:color w:val="000000"/>
        </w:rPr>
        <w:t>Design Decisions and tradeoffs</w:t>
      </w:r>
    </w:p>
    <w:p w14:paraId="5D2A55A0" w14:textId="77777777" w:rsidR="00294D87" w:rsidRDefault="00E75E92">
      <w:pPr>
        <w:numPr>
          <w:ilvl w:val="0"/>
          <w:numId w:val="2"/>
        </w:numPr>
        <w:pBdr>
          <w:top w:val="nil"/>
          <w:left w:val="nil"/>
          <w:bottom w:val="nil"/>
          <w:right w:val="nil"/>
          <w:between w:val="nil"/>
        </w:pBdr>
        <w:spacing w:after="0"/>
      </w:pPr>
      <w:r>
        <w:rPr>
          <w:color w:val="000000"/>
        </w:rPr>
        <w:t xml:space="preserve">Block Diagrams </w:t>
      </w:r>
    </w:p>
    <w:p w14:paraId="3C23BD5B" w14:textId="77777777" w:rsidR="00294D87" w:rsidRDefault="00E75E92">
      <w:pPr>
        <w:numPr>
          <w:ilvl w:val="0"/>
          <w:numId w:val="2"/>
        </w:numPr>
        <w:pBdr>
          <w:top w:val="nil"/>
          <w:left w:val="nil"/>
          <w:bottom w:val="nil"/>
          <w:right w:val="nil"/>
          <w:between w:val="nil"/>
        </w:pBdr>
        <w:spacing w:after="0"/>
      </w:pPr>
      <w:r>
        <w:rPr>
          <w:color w:val="000000"/>
        </w:rPr>
        <w:t>Schematics (use sections of schematics and explain thoroughly and legibly)</w:t>
      </w:r>
    </w:p>
    <w:p w14:paraId="42242AEB" w14:textId="77777777" w:rsidR="00294D87" w:rsidRDefault="00E75E92">
      <w:pPr>
        <w:numPr>
          <w:ilvl w:val="0"/>
          <w:numId w:val="2"/>
        </w:numPr>
        <w:pBdr>
          <w:top w:val="nil"/>
          <w:left w:val="nil"/>
          <w:bottom w:val="nil"/>
          <w:right w:val="nil"/>
          <w:between w:val="nil"/>
        </w:pBdr>
        <w:spacing w:after="0"/>
      </w:pPr>
      <w:r>
        <w:rPr>
          <w:color w:val="000000"/>
        </w:rPr>
        <w:t>Board Layouts (explain why layout decisions were made)</w:t>
      </w:r>
    </w:p>
    <w:p w14:paraId="008F5191" w14:textId="77777777" w:rsidR="00294D87" w:rsidRDefault="00E75E92">
      <w:pPr>
        <w:numPr>
          <w:ilvl w:val="0"/>
          <w:numId w:val="2"/>
        </w:numPr>
        <w:pBdr>
          <w:top w:val="nil"/>
          <w:left w:val="nil"/>
          <w:bottom w:val="nil"/>
          <w:right w:val="nil"/>
          <w:between w:val="nil"/>
        </w:pBdr>
      </w:pPr>
      <w:r>
        <w:rPr>
          <w:color w:val="000000"/>
        </w:rPr>
        <w:t>Problems and design modifications</w:t>
      </w:r>
    </w:p>
    <w:p w14:paraId="1538D323" w14:textId="77777777" w:rsidR="00294D87" w:rsidRDefault="00E75E92">
      <w:r>
        <w:t>Here is an example figure, properly captioned etc.</w:t>
      </w:r>
    </w:p>
    <w:p w14:paraId="4008A6AE" w14:textId="77777777" w:rsidR="00294D87" w:rsidRDefault="00E75E92">
      <w:pPr>
        <w:keepNext/>
        <w:jc w:val="center"/>
      </w:pPr>
      <w:r>
        <w:rPr>
          <w:noProof/>
        </w:rPr>
        <w:drawing>
          <wp:inline distT="0" distB="0" distL="0" distR="0" wp14:anchorId="61B2404B" wp14:editId="0E596F37">
            <wp:extent cx="4486275" cy="3238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86275" cy="3238500"/>
                    </a:xfrm>
                    <a:prstGeom prst="rect">
                      <a:avLst/>
                    </a:prstGeom>
                    <a:ln/>
                  </pic:spPr>
                </pic:pic>
              </a:graphicData>
            </a:graphic>
          </wp:inline>
        </w:drawing>
      </w:r>
    </w:p>
    <w:p w14:paraId="26EF32B3" w14:textId="77777777" w:rsidR="00294D87" w:rsidRDefault="00E75E92">
      <w:pPr>
        <w:pBdr>
          <w:top w:val="nil"/>
          <w:left w:val="nil"/>
          <w:bottom w:val="nil"/>
          <w:right w:val="nil"/>
          <w:between w:val="nil"/>
        </w:pBdr>
        <w:spacing w:after="200" w:line="240" w:lineRule="auto"/>
        <w:jc w:val="center"/>
        <w:rPr>
          <w:b/>
          <w:color w:val="000000"/>
          <w:sz w:val="18"/>
          <w:szCs w:val="18"/>
        </w:rPr>
      </w:pPr>
      <w:bookmarkStart w:id="10" w:name="_lnxbz9" w:colFirst="0" w:colLast="0"/>
      <w:bookmarkEnd w:id="10"/>
      <w:r>
        <w:rPr>
          <w:b/>
          <w:color w:val="000000"/>
          <w:sz w:val="18"/>
          <w:szCs w:val="18"/>
        </w:rPr>
        <w:t xml:space="preserve">Figure 1 Basic </w:t>
      </w:r>
      <w:proofErr w:type="spellStart"/>
      <w:r>
        <w:rPr>
          <w:b/>
          <w:color w:val="000000"/>
          <w:sz w:val="18"/>
          <w:szCs w:val="18"/>
        </w:rPr>
        <w:t>Opamp</w:t>
      </w:r>
      <w:proofErr w:type="spellEnd"/>
      <w:r>
        <w:rPr>
          <w:b/>
          <w:color w:val="000000"/>
          <w:sz w:val="18"/>
          <w:szCs w:val="18"/>
        </w:rPr>
        <w:t xml:space="preserve"> Shelving Filter</w:t>
      </w:r>
    </w:p>
    <w:p w14:paraId="4178B1C7" w14:textId="77777777" w:rsidR="00294D87" w:rsidRDefault="00294D87">
      <w:pPr>
        <w:pStyle w:val="Heading2"/>
      </w:pPr>
    </w:p>
    <w:p w14:paraId="4E48F456" w14:textId="77777777" w:rsidR="00294D87" w:rsidRDefault="00294D87">
      <w:pPr>
        <w:pStyle w:val="Heading2"/>
      </w:pPr>
    </w:p>
    <w:p w14:paraId="5FD2674C" w14:textId="77777777" w:rsidR="00294D87" w:rsidRDefault="00E75E92">
      <w:pPr>
        <w:pStyle w:val="Heading2"/>
      </w:pPr>
      <w:bookmarkStart w:id="11" w:name="_35nkun2" w:colFirst="0" w:colLast="0"/>
      <w:bookmarkEnd w:id="11"/>
      <w:r>
        <w:t xml:space="preserve">Project </w:t>
      </w:r>
      <w:proofErr w:type="gramStart"/>
      <w:r>
        <w:t>Time Line</w:t>
      </w:r>
      <w:proofErr w:type="gramEnd"/>
    </w:p>
    <w:p w14:paraId="25D1C992" w14:textId="77777777" w:rsidR="00294D87" w:rsidRDefault="00E75E92">
      <w:r>
        <w:t xml:space="preserve">This section should include the Gantt chart from your proposal as well as a final chart (showing the differences). You should explain the following and how your </w:t>
      </w:r>
      <w:proofErr w:type="gramStart"/>
      <w:r>
        <w:t>time lines</w:t>
      </w:r>
      <w:proofErr w:type="gramEnd"/>
      <w:r>
        <w:t xml:space="preserve"> changed throughout the course of the semester.</w:t>
      </w:r>
    </w:p>
    <w:p w14:paraId="7C2E9C49" w14:textId="77777777" w:rsidR="00294D87" w:rsidRDefault="00E75E92">
      <w:pPr>
        <w:numPr>
          <w:ilvl w:val="0"/>
          <w:numId w:val="3"/>
        </w:numPr>
        <w:pBdr>
          <w:top w:val="nil"/>
          <w:left w:val="nil"/>
          <w:bottom w:val="nil"/>
          <w:right w:val="nil"/>
          <w:between w:val="nil"/>
        </w:pBdr>
        <w:spacing w:after="0"/>
      </w:pPr>
      <w:r>
        <w:rPr>
          <w:color w:val="000000"/>
        </w:rPr>
        <w:t>Gantt Chart – tool</w:t>
      </w:r>
      <w:r>
        <w:rPr>
          <w:color w:val="000000"/>
        </w:rPr>
        <w:t xml:space="preserve"> from collab</w:t>
      </w:r>
    </w:p>
    <w:p w14:paraId="232E89D8" w14:textId="77777777" w:rsidR="00294D87" w:rsidRDefault="00E75E92">
      <w:pPr>
        <w:numPr>
          <w:ilvl w:val="0"/>
          <w:numId w:val="3"/>
        </w:numPr>
        <w:pBdr>
          <w:top w:val="nil"/>
          <w:left w:val="nil"/>
          <w:bottom w:val="nil"/>
          <w:right w:val="nil"/>
          <w:between w:val="nil"/>
        </w:pBdr>
        <w:spacing w:after="0"/>
      </w:pPr>
      <w:r>
        <w:rPr>
          <w:color w:val="000000"/>
        </w:rPr>
        <w:lastRenderedPageBreak/>
        <w:t>Serial tasks</w:t>
      </w:r>
    </w:p>
    <w:p w14:paraId="4B6AD78B" w14:textId="77777777" w:rsidR="00294D87" w:rsidRDefault="00E75E92">
      <w:pPr>
        <w:numPr>
          <w:ilvl w:val="0"/>
          <w:numId w:val="3"/>
        </w:numPr>
        <w:pBdr>
          <w:top w:val="nil"/>
          <w:left w:val="nil"/>
          <w:bottom w:val="nil"/>
          <w:right w:val="nil"/>
          <w:between w:val="nil"/>
        </w:pBdr>
        <w:spacing w:after="0"/>
      </w:pPr>
      <w:r>
        <w:rPr>
          <w:color w:val="000000"/>
        </w:rPr>
        <w:t>Parallel tasks</w:t>
      </w:r>
    </w:p>
    <w:p w14:paraId="5CDBD28D" w14:textId="77777777" w:rsidR="00294D87" w:rsidRDefault="00E75E92">
      <w:pPr>
        <w:numPr>
          <w:ilvl w:val="0"/>
          <w:numId w:val="3"/>
        </w:numPr>
        <w:pBdr>
          <w:top w:val="nil"/>
          <w:left w:val="nil"/>
          <w:bottom w:val="nil"/>
          <w:right w:val="nil"/>
          <w:between w:val="nil"/>
        </w:pBdr>
        <w:spacing w:after="0"/>
      </w:pPr>
      <w:r>
        <w:rPr>
          <w:color w:val="000000"/>
        </w:rPr>
        <w:t xml:space="preserve">Who does </w:t>
      </w:r>
      <w:proofErr w:type="gramStart"/>
      <w:r>
        <w:rPr>
          <w:color w:val="000000"/>
        </w:rPr>
        <w:t>what</w:t>
      </w:r>
      <w:proofErr w:type="gramEnd"/>
      <w:r>
        <w:rPr>
          <w:color w:val="000000"/>
        </w:rPr>
        <w:t xml:space="preserve"> </w:t>
      </w:r>
    </w:p>
    <w:p w14:paraId="78294A01" w14:textId="77777777" w:rsidR="00294D87" w:rsidRDefault="00E75E92">
      <w:pPr>
        <w:numPr>
          <w:ilvl w:val="1"/>
          <w:numId w:val="3"/>
        </w:numPr>
        <w:pBdr>
          <w:top w:val="nil"/>
          <w:left w:val="nil"/>
          <w:bottom w:val="nil"/>
          <w:right w:val="nil"/>
          <w:between w:val="nil"/>
        </w:pBdr>
        <w:spacing w:after="0"/>
      </w:pPr>
      <w:r>
        <w:rPr>
          <w:color w:val="000000"/>
        </w:rPr>
        <w:t>Primary</w:t>
      </w:r>
    </w:p>
    <w:p w14:paraId="6308FFF2" w14:textId="77777777" w:rsidR="00294D87" w:rsidRDefault="00E75E92">
      <w:pPr>
        <w:numPr>
          <w:ilvl w:val="1"/>
          <w:numId w:val="3"/>
        </w:numPr>
        <w:pBdr>
          <w:top w:val="nil"/>
          <w:left w:val="nil"/>
          <w:bottom w:val="nil"/>
          <w:right w:val="nil"/>
          <w:between w:val="nil"/>
        </w:pBdr>
        <w:spacing w:after="0"/>
      </w:pPr>
      <w:r>
        <w:rPr>
          <w:color w:val="000000"/>
        </w:rPr>
        <w:t>Secondary</w:t>
      </w:r>
    </w:p>
    <w:p w14:paraId="6B4FE338" w14:textId="77777777" w:rsidR="00294D87" w:rsidRDefault="00E75E92">
      <w:pPr>
        <w:numPr>
          <w:ilvl w:val="0"/>
          <w:numId w:val="3"/>
        </w:numPr>
        <w:pBdr>
          <w:top w:val="nil"/>
          <w:left w:val="nil"/>
          <w:bottom w:val="nil"/>
          <w:right w:val="nil"/>
          <w:between w:val="nil"/>
        </w:pBdr>
      </w:pPr>
      <w:r>
        <w:rPr>
          <w:color w:val="000000"/>
        </w:rPr>
        <w:t>Cognizant of dates discussed on the first day of class</w:t>
      </w:r>
    </w:p>
    <w:p w14:paraId="72CCC24B" w14:textId="77777777" w:rsidR="00294D87" w:rsidRDefault="00E75E92">
      <w:pPr>
        <w:pStyle w:val="Heading2"/>
      </w:pPr>
      <w:bookmarkStart w:id="12" w:name="_1ksv4uv" w:colFirst="0" w:colLast="0"/>
      <w:bookmarkEnd w:id="12"/>
      <w:r>
        <w:t>Test Plan</w:t>
      </w:r>
    </w:p>
    <w:p w14:paraId="3446A744" w14:textId="77777777" w:rsidR="00294D87" w:rsidRDefault="00E75E92">
      <w:r>
        <w:t>You should show the test plan from your proposal and explain how you followed this plan or how you modified it. You should explain each of your testing procedures, and how you divided your system into testable sub modules. If testing caused a partial redes</w:t>
      </w:r>
      <w:r>
        <w:t>ign of your device, you should explain how you arrived at that conclusion and how it influenced your redesign.</w:t>
      </w:r>
    </w:p>
    <w:p w14:paraId="158BA476" w14:textId="77777777" w:rsidR="00294D87" w:rsidRDefault="00294D87"/>
    <w:p w14:paraId="293104A8" w14:textId="77777777" w:rsidR="00294D87" w:rsidRDefault="00294D87"/>
    <w:p w14:paraId="588C66F0" w14:textId="77777777" w:rsidR="00294D87" w:rsidRDefault="00E75E92">
      <w:pPr>
        <w:pStyle w:val="Heading2"/>
      </w:pPr>
      <w:bookmarkStart w:id="13" w:name="_44sinio" w:colFirst="0" w:colLast="0"/>
      <w:bookmarkEnd w:id="13"/>
      <w:r>
        <w:t>Final Results</w:t>
      </w:r>
    </w:p>
    <w:p w14:paraId="1D55F116" w14:textId="77777777" w:rsidR="00294D87" w:rsidRDefault="00E75E92">
      <w:r>
        <w:t>In this section you should explain the functionality of your final device in detail. You should honestly assess and explain which</w:t>
      </w:r>
      <w:r>
        <w:t xml:space="preserve"> of the success criteria defined in your proposal you met and which you did not.</w:t>
      </w:r>
    </w:p>
    <w:p w14:paraId="050EA20D" w14:textId="77777777" w:rsidR="00294D87" w:rsidRDefault="00E75E92">
      <w:pPr>
        <w:pStyle w:val="Heading2"/>
      </w:pPr>
      <w:bookmarkStart w:id="14" w:name="_2jxsxqh" w:colFirst="0" w:colLast="0"/>
      <w:bookmarkEnd w:id="14"/>
      <w:r>
        <w:t>Costs</w:t>
      </w:r>
    </w:p>
    <w:p w14:paraId="1D6B8406" w14:textId="77777777" w:rsidR="00294D87" w:rsidRDefault="00E75E92">
      <w:r>
        <w:t xml:space="preserve">In this section, you should outline your costs, with a detailed spreadsheet in your appendix. You should also consider how costs would change if you were to manufacture </w:t>
      </w:r>
      <w:r>
        <w:t xml:space="preserve">in </w:t>
      </w:r>
      <w:proofErr w:type="gramStart"/>
      <w:r>
        <w:t>10000 unit</w:t>
      </w:r>
      <w:proofErr w:type="gramEnd"/>
      <w:r>
        <w:t xml:space="preserve"> quantities, i.e. look at Digikey to get estimates of costs in large quantities, and consider if automated equipment could be used to assemble your device and how that might influence costs.</w:t>
      </w:r>
    </w:p>
    <w:p w14:paraId="40B48F9B" w14:textId="77777777" w:rsidR="00294D87" w:rsidRDefault="00E75E92">
      <w:pPr>
        <w:pStyle w:val="Heading2"/>
      </w:pPr>
      <w:bookmarkStart w:id="15" w:name="_z337ya" w:colFirst="0" w:colLast="0"/>
      <w:bookmarkEnd w:id="15"/>
      <w:r>
        <w:t>Future Work</w:t>
      </w:r>
    </w:p>
    <w:p w14:paraId="69F5F457" w14:textId="77777777" w:rsidR="00294D87" w:rsidRDefault="00E75E92">
      <w:r>
        <w:t>In this section you should offer suggest</w:t>
      </w:r>
      <w:r>
        <w:t xml:space="preserve">ions as to how the project might be improved or expanded upon if a future group of students wished to create a new project based upon yours. You should consider difficulties that were not foreseen at the </w:t>
      </w:r>
      <w:proofErr w:type="gramStart"/>
      <w:r>
        <w:t>beginning, and</w:t>
      </w:r>
      <w:proofErr w:type="gramEnd"/>
      <w:r>
        <w:t xml:space="preserve"> offer advice on pitfalls to watch for</w:t>
      </w:r>
      <w:r>
        <w:t>.</w:t>
      </w:r>
    </w:p>
    <w:p w14:paraId="1BAB8EF1" w14:textId="77777777" w:rsidR="00294D87" w:rsidRDefault="00E75E92">
      <w:pPr>
        <w:pStyle w:val="Heading2"/>
      </w:pPr>
      <w:bookmarkStart w:id="16" w:name="_3j2qqm3" w:colFirst="0" w:colLast="0"/>
      <w:bookmarkEnd w:id="16"/>
      <w:r>
        <w:t>References</w:t>
      </w:r>
    </w:p>
    <w:p w14:paraId="1F976528" w14:textId="77777777" w:rsidR="00294D87" w:rsidRDefault="00E75E92">
      <w:r>
        <w:tab/>
      </w:r>
    </w:p>
    <w:p w14:paraId="0E106C74" w14:textId="77777777" w:rsidR="00294D87" w:rsidRDefault="00E75E92">
      <w:pPr>
        <w:pBdr>
          <w:top w:val="nil"/>
          <w:left w:val="nil"/>
          <w:bottom w:val="nil"/>
          <w:right w:val="nil"/>
          <w:between w:val="nil"/>
        </w:pBdr>
        <w:tabs>
          <w:tab w:val="left" w:pos="384"/>
        </w:tabs>
        <w:spacing w:after="0" w:line="240" w:lineRule="auto"/>
        <w:ind w:left="384" w:hanging="384"/>
        <w:rPr>
          <w:color w:val="000000"/>
        </w:rPr>
      </w:pPr>
      <w:r>
        <w:rPr>
          <w:color w:val="000000"/>
        </w:rPr>
        <w:t>[1]</w:t>
      </w:r>
      <w:r>
        <w:rPr>
          <w:color w:val="000000"/>
        </w:rPr>
        <w:tab/>
        <w:t xml:space="preserve">J. A. </w:t>
      </w:r>
      <w:proofErr w:type="spellStart"/>
      <w:r>
        <w:rPr>
          <w:color w:val="000000"/>
        </w:rPr>
        <w:t>Morente</w:t>
      </w:r>
      <w:proofErr w:type="spellEnd"/>
      <w:r>
        <w:rPr>
          <w:color w:val="000000"/>
        </w:rPr>
        <w:t xml:space="preserve">, A. Salinas, S. Toledo-Redondo, J. </w:t>
      </w:r>
      <w:proofErr w:type="spellStart"/>
      <w:r>
        <w:rPr>
          <w:color w:val="000000"/>
        </w:rPr>
        <w:t>Fornieles</w:t>
      </w:r>
      <w:proofErr w:type="spellEnd"/>
      <w:r>
        <w:rPr>
          <w:color w:val="000000"/>
        </w:rPr>
        <w:t xml:space="preserve">-Callejon, A. Mendez, and J. </w:t>
      </w:r>
      <w:proofErr w:type="spellStart"/>
      <w:r>
        <w:rPr>
          <w:color w:val="000000"/>
        </w:rPr>
        <w:t>Porti</w:t>
      </w:r>
      <w:proofErr w:type="spellEnd"/>
      <w:r>
        <w:rPr>
          <w:color w:val="000000"/>
        </w:rPr>
        <w:t>, “A New Experiment-Based Way to Introduce Fourier Transform and Time Domain #x</w:t>
      </w:r>
      <w:proofErr w:type="gramStart"/>
      <w:r>
        <w:rPr>
          <w:color w:val="000000"/>
        </w:rPr>
        <w:t>2013;Frequency</w:t>
      </w:r>
      <w:proofErr w:type="gramEnd"/>
      <w:r>
        <w:rPr>
          <w:color w:val="000000"/>
        </w:rPr>
        <w:t xml:space="preserve"> Domain Duality,” </w:t>
      </w:r>
      <w:r>
        <w:rPr>
          <w:i/>
          <w:color w:val="000000"/>
        </w:rPr>
        <w:t>IEEE Trans. Educ.</w:t>
      </w:r>
      <w:r>
        <w:rPr>
          <w:color w:val="000000"/>
        </w:rPr>
        <w:t>, vol. 56, no. 4,</w:t>
      </w:r>
      <w:r>
        <w:rPr>
          <w:color w:val="000000"/>
        </w:rPr>
        <w:t xml:space="preserve"> pp. 400–406, Nov. 2013.</w:t>
      </w:r>
    </w:p>
    <w:p w14:paraId="271D451B" w14:textId="77777777" w:rsidR="00294D87" w:rsidRDefault="00E75E92">
      <w:pPr>
        <w:pBdr>
          <w:top w:val="nil"/>
          <w:left w:val="nil"/>
          <w:bottom w:val="nil"/>
          <w:right w:val="nil"/>
          <w:between w:val="nil"/>
        </w:pBdr>
        <w:tabs>
          <w:tab w:val="left" w:pos="384"/>
        </w:tabs>
        <w:spacing w:after="0" w:line="240" w:lineRule="auto"/>
        <w:ind w:left="384" w:hanging="384"/>
        <w:rPr>
          <w:color w:val="000000"/>
        </w:rPr>
      </w:pPr>
      <w:r>
        <w:rPr>
          <w:color w:val="000000"/>
        </w:rPr>
        <w:t>[2]</w:t>
      </w:r>
      <w:r>
        <w:rPr>
          <w:color w:val="000000"/>
        </w:rPr>
        <w:tab/>
        <w:t xml:space="preserve">“MSP430G2553 | MSP430G2x/i2x | MSP430 ultra-low-power MCUs | Description &amp; </w:t>
      </w:r>
      <w:proofErr w:type="spellStart"/>
      <w:r>
        <w:rPr>
          <w:color w:val="000000"/>
        </w:rPr>
        <w:t>parametrics</w:t>
      </w:r>
      <w:proofErr w:type="spellEnd"/>
      <w:r>
        <w:rPr>
          <w:color w:val="000000"/>
        </w:rPr>
        <w:t>.” [Online]. Available: http://www.ti.com/product/MSP430G2553. [Accessed: 06-Dec-2016].</w:t>
      </w:r>
    </w:p>
    <w:p w14:paraId="28F0E1AB" w14:textId="77777777" w:rsidR="00294D87" w:rsidRDefault="00294D87"/>
    <w:p w14:paraId="3C0E3430" w14:textId="77777777" w:rsidR="00294D87" w:rsidRDefault="00294D87"/>
    <w:p w14:paraId="07F4F1D4" w14:textId="77777777" w:rsidR="00294D87" w:rsidRDefault="00E75E92">
      <w:pPr>
        <w:pStyle w:val="Heading2"/>
      </w:pPr>
      <w:bookmarkStart w:id="17" w:name="_1y810tw" w:colFirst="0" w:colLast="0"/>
      <w:bookmarkEnd w:id="17"/>
      <w:r>
        <w:t>Appendix</w:t>
      </w:r>
    </w:p>
    <w:p w14:paraId="5AEE0411" w14:textId="77777777" w:rsidR="00294D87" w:rsidRDefault="00E75E92">
      <w:r>
        <w:t>In this section you should include helpful</w:t>
      </w:r>
      <w:r>
        <w:t xml:space="preserve"> information that does not fit into the above categories but will be helpful in understanding and assessing your work. Complete code listings should be in this section, and detailed cad drawings.</w:t>
      </w:r>
    </w:p>
    <w:p w14:paraId="781EE6E6" w14:textId="77777777" w:rsidR="00294D87" w:rsidRDefault="00294D87"/>
    <w:p w14:paraId="548D06E1" w14:textId="77777777" w:rsidR="00294D87" w:rsidRDefault="00E75E92">
      <w:pPr>
        <w:rPr>
          <w:u w:val="single"/>
        </w:rPr>
      </w:pPr>
      <w:r>
        <w:rPr>
          <w:u w:val="single"/>
        </w:rPr>
        <w:t xml:space="preserve">Delivered in a Word .docx format with track changes turned </w:t>
      </w:r>
      <w:r>
        <w:rPr>
          <w:u w:val="single"/>
        </w:rPr>
        <w:t>on</w:t>
      </w:r>
    </w:p>
    <w:p w14:paraId="414DD35C" w14:textId="77777777" w:rsidR="00294D87" w:rsidRDefault="00294D87"/>
    <w:sectPr w:rsidR="00294D8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79737" w14:textId="77777777" w:rsidR="00E75E92" w:rsidRDefault="00E75E92">
      <w:pPr>
        <w:spacing w:after="0" w:line="240" w:lineRule="auto"/>
      </w:pPr>
      <w:r>
        <w:separator/>
      </w:r>
    </w:p>
  </w:endnote>
  <w:endnote w:type="continuationSeparator" w:id="0">
    <w:p w14:paraId="2F2E2BBE" w14:textId="77777777" w:rsidR="00E75E92" w:rsidRDefault="00E75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C1B80" w14:textId="77777777" w:rsidR="00294D87" w:rsidRDefault="00E75E92">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sidR="00E3042A">
      <w:rPr>
        <w:b/>
        <w:color w:val="000000"/>
      </w:rPr>
      <w:fldChar w:fldCharType="separate"/>
    </w:r>
    <w:r w:rsidR="00E3042A">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sidR="00E3042A">
      <w:rPr>
        <w:b/>
        <w:color w:val="000000"/>
      </w:rPr>
      <w:fldChar w:fldCharType="separate"/>
    </w:r>
    <w:r w:rsidR="00E3042A">
      <w:rPr>
        <w:b/>
        <w:noProof/>
        <w:color w:val="000000"/>
      </w:rPr>
      <w:t>2</w:t>
    </w:r>
    <w:r>
      <w:rPr>
        <w:b/>
        <w:color w:val="000000"/>
      </w:rPr>
      <w:fldChar w:fldCharType="end"/>
    </w:r>
  </w:p>
  <w:p w14:paraId="4A97D8D6" w14:textId="77777777" w:rsidR="00294D87" w:rsidRDefault="00294D8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ED9A26" w14:textId="77777777" w:rsidR="00E75E92" w:rsidRDefault="00E75E92">
      <w:pPr>
        <w:spacing w:after="0" w:line="240" w:lineRule="auto"/>
      </w:pPr>
      <w:r>
        <w:separator/>
      </w:r>
    </w:p>
  </w:footnote>
  <w:footnote w:type="continuationSeparator" w:id="0">
    <w:p w14:paraId="6B61B67A" w14:textId="77777777" w:rsidR="00E75E92" w:rsidRDefault="00E75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57C53"/>
    <w:multiLevelType w:val="multilevel"/>
    <w:tmpl w:val="C2C237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4816C7"/>
    <w:multiLevelType w:val="multilevel"/>
    <w:tmpl w:val="EF88E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E05BD2"/>
    <w:multiLevelType w:val="multilevel"/>
    <w:tmpl w:val="8E76C8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D87"/>
    <w:rsid w:val="00294D87"/>
    <w:rsid w:val="005C77B9"/>
    <w:rsid w:val="00CE0F8A"/>
    <w:rsid w:val="00D95B1A"/>
    <w:rsid w:val="00E3042A"/>
    <w:rsid w:val="00E75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FF11A"/>
  <w15:docId w15:val="{9F33EA27-1147-8A4D-9FA1-54E03B78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2E75B5"/>
      <w:sz w:val="28"/>
      <w:szCs w:val="28"/>
    </w:rPr>
  </w:style>
  <w:style w:type="paragraph" w:styleId="Heading2">
    <w:name w:val="heading 2"/>
    <w:basedOn w:val="Normal"/>
    <w:next w:val="Normal"/>
    <w:uiPriority w:val="9"/>
    <w:unhideWhenUsed/>
    <w:qFormat/>
    <w:pPr>
      <w:keepNext/>
      <w:keepLines/>
      <w:spacing w:before="200" w:after="0"/>
      <w:outlineLvl w:val="1"/>
    </w:pPr>
    <w:rPr>
      <w:b/>
      <w:sz w:val="28"/>
      <w:szCs w:val="28"/>
    </w:rPr>
  </w:style>
  <w:style w:type="paragraph" w:styleId="Heading3">
    <w:name w:val="heading 3"/>
    <w:basedOn w:val="Normal"/>
    <w:next w:val="Normal"/>
    <w:uiPriority w:val="9"/>
    <w:unhideWhenUsed/>
    <w:qFormat/>
    <w:pPr>
      <w:keepNext/>
      <w:keepLines/>
      <w:spacing w:before="200" w:after="0"/>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5B9BD5"/>
      </w:pBdr>
      <w:spacing w:after="300" w:line="240" w:lineRule="auto"/>
    </w:pPr>
    <w:rPr>
      <w:b/>
      <w:color w:val="323E4F"/>
      <w:sz w:val="52"/>
      <w:szCs w:val="52"/>
    </w:rPr>
  </w:style>
  <w:style w:type="paragraph" w:styleId="Subtitle">
    <w:name w:val="Subtitle"/>
    <w:basedOn w:val="Normal"/>
    <w:next w:val="Normal"/>
    <w:uiPriority w:val="11"/>
    <w:qFormat/>
    <w:rPr>
      <w:rFonts w:ascii="Calibri" w:eastAsia="Calibri" w:hAnsi="Calibri" w:cs="Calibri"/>
      <w:i/>
      <w:color w:val="5B9BD5"/>
    </w:rPr>
  </w:style>
  <w:style w:type="paragraph" w:styleId="NormalWeb">
    <w:name w:val="Normal (Web)"/>
    <w:basedOn w:val="Normal"/>
    <w:uiPriority w:val="99"/>
    <w:semiHidden/>
    <w:unhideWhenUsed/>
    <w:rsid w:val="005C77B9"/>
    <w:pPr>
      <w:spacing w:before="100" w:beforeAutospacing="1" w:after="100" w:afterAutospacing="1" w:line="240" w:lineRule="auto"/>
    </w:pPr>
  </w:style>
  <w:style w:type="character" w:customStyle="1" w:styleId="apple-tab-span">
    <w:name w:val="apple-tab-span"/>
    <w:basedOn w:val="DefaultParagraphFont"/>
    <w:rsid w:val="005C7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779325">
      <w:bodyDiv w:val="1"/>
      <w:marLeft w:val="0"/>
      <w:marRight w:val="0"/>
      <w:marTop w:val="0"/>
      <w:marBottom w:val="0"/>
      <w:divBdr>
        <w:top w:val="none" w:sz="0" w:space="0" w:color="auto"/>
        <w:left w:val="none" w:sz="0" w:space="0" w:color="auto"/>
        <w:bottom w:val="none" w:sz="0" w:space="0" w:color="auto"/>
        <w:right w:val="none" w:sz="0" w:space="0" w:color="auto"/>
      </w:divBdr>
    </w:div>
    <w:div w:id="1100566593">
      <w:bodyDiv w:val="1"/>
      <w:marLeft w:val="0"/>
      <w:marRight w:val="0"/>
      <w:marTop w:val="0"/>
      <w:marBottom w:val="0"/>
      <w:divBdr>
        <w:top w:val="none" w:sz="0" w:space="0" w:color="auto"/>
        <w:left w:val="none" w:sz="0" w:space="0" w:color="auto"/>
        <w:bottom w:val="none" w:sz="0" w:space="0" w:color="auto"/>
        <w:right w:val="none" w:sz="0" w:space="0" w:color="auto"/>
      </w:divBdr>
    </w:div>
    <w:div w:id="1152406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2803</Words>
  <Characters>15979</Characters>
  <Application>Microsoft Office Word</Application>
  <DocSecurity>0</DocSecurity>
  <Lines>133</Lines>
  <Paragraphs>37</Paragraphs>
  <ScaleCrop>false</ScaleCrop>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moses</cp:lastModifiedBy>
  <cp:revision>5</cp:revision>
  <dcterms:created xsi:type="dcterms:W3CDTF">2020-12-06T23:32:00Z</dcterms:created>
  <dcterms:modified xsi:type="dcterms:W3CDTF">2020-12-06T23:39:00Z</dcterms:modified>
</cp:coreProperties>
</file>